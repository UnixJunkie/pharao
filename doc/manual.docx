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BB4" w:rsidRPr="00582174" w:rsidRDefault="00044C95" w:rsidP="007A7BB4">
      <w:pPr>
        <w:spacing w:before="2600"/>
        <w:jc w:val="center"/>
        <w:rPr>
          <w:rFonts w:ascii="Arial" w:hAnsi="Arial"/>
          <w:b/>
          <w:color w:val="646464"/>
          <w:sz w:val="144"/>
        </w:rPr>
      </w:pPr>
      <w:bookmarkStart w:id="0" w:name="_Toc1031611"/>
      <w:r>
        <w:rPr>
          <w:rFonts w:ascii="Arial" w:hAnsi="Arial"/>
          <w:b/>
          <w:color w:val="646464"/>
          <w:sz w:val="144"/>
        </w:rPr>
        <w:t>Pharao</w:t>
      </w:r>
    </w:p>
    <w:bookmarkEnd w:id="0"/>
    <w:p w:rsidR="007A7BB4" w:rsidRPr="00936B8F" w:rsidRDefault="007A7BB4" w:rsidP="007A7BB4">
      <w:pPr>
        <w:spacing w:before="960"/>
        <w:jc w:val="center"/>
        <w:rPr>
          <w:sz w:val="28"/>
        </w:rPr>
      </w:pPr>
      <w:r w:rsidRPr="00936B8F">
        <w:rPr>
          <w:sz w:val="28"/>
        </w:rPr>
        <w:t xml:space="preserve">- Version </w:t>
      </w:r>
      <w:r w:rsidR="006B538D">
        <w:rPr>
          <w:sz w:val="28"/>
        </w:rPr>
        <w:t>3</w:t>
      </w:r>
      <w:r>
        <w:rPr>
          <w:sz w:val="28"/>
        </w:rPr>
        <w:t>.0.0</w:t>
      </w:r>
      <w:r w:rsidRPr="00936B8F">
        <w:rPr>
          <w:sz w:val="28"/>
        </w:rPr>
        <w:t xml:space="preserve"> -</w:t>
      </w:r>
    </w:p>
    <w:p w:rsidR="007A7BB4" w:rsidRPr="00936B8F" w:rsidRDefault="007A7BB4" w:rsidP="007A7BB4">
      <w:pPr>
        <w:jc w:val="center"/>
        <w:rPr>
          <w:sz w:val="28"/>
        </w:rPr>
      </w:pPr>
      <w:r w:rsidRPr="00936B8F">
        <w:rPr>
          <w:sz w:val="28"/>
        </w:rPr>
        <w:t xml:space="preserve">Last update: </w:t>
      </w:r>
      <w:r>
        <w:rPr>
          <w:sz w:val="28"/>
        </w:rPr>
        <w:t xml:space="preserve">September </w:t>
      </w:r>
      <w:r w:rsidR="006B538D">
        <w:rPr>
          <w:sz w:val="28"/>
        </w:rPr>
        <w:t>14</w:t>
      </w:r>
      <w:r w:rsidRPr="00936B8F">
        <w:rPr>
          <w:sz w:val="28"/>
        </w:rPr>
        <w:t>, 20</w:t>
      </w:r>
      <w:r>
        <w:rPr>
          <w:sz w:val="28"/>
        </w:rPr>
        <w:t>10</w:t>
      </w:r>
    </w:p>
    <w:p w:rsidR="007A7BB4" w:rsidRPr="00936B8F" w:rsidRDefault="007A7BB4" w:rsidP="007A7BB4">
      <w:pPr>
        <w:ind w:left="0"/>
        <w:rPr>
          <w:sz w:val="28"/>
        </w:rPr>
      </w:pPr>
    </w:p>
    <w:p w:rsidR="007A7BB4" w:rsidRPr="00EB1EBA" w:rsidRDefault="007A7BB4" w:rsidP="007A7BB4">
      <w:pPr>
        <w:spacing w:before="2400" w:line="360" w:lineRule="auto"/>
        <w:jc w:val="center"/>
      </w:pPr>
      <w:r>
        <w:rPr>
          <w:noProof/>
        </w:rPr>
        <w:drawing>
          <wp:inline distT="0" distB="0" distL="0" distR="0">
            <wp:extent cx="1076960" cy="1076960"/>
            <wp:effectExtent l="25400" t="0" r="0" b="0"/>
            <wp:docPr id="2" name="Picture 1" descr="Silicos Logo 10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icos Logo 10x10"/>
                    <pic:cNvPicPr>
                      <a:picLocks noChangeAspect="1" noChangeArrowheads="1"/>
                    </pic:cNvPicPr>
                  </pic:nvPicPr>
                  <pic:blipFill>
                    <a:blip r:embed="rId5"/>
                    <a:srcRect/>
                    <a:stretch>
                      <a:fillRect/>
                    </a:stretch>
                  </pic:blipFill>
                  <pic:spPr bwMode="auto">
                    <a:xfrm>
                      <a:off x="0" y="0"/>
                      <a:ext cx="1076960" cy="1076960"/>
                    </a:xfrm>
                    <a:prstGeom prst="rect">
                      <a:avLst/>
                    </a:prstGeom>
                    <a:noFill/>
                    <a:ln w="9525">
                      <a:noFill/>
                      <a:miter lim="800000"/>
                      <a:headEnd/>
                      <a:tailEnd/>
                    </a:ln>
                  </pic:spPr>
                </pic:pic>
              </a:graphicData>
            </a:graphic>
          </wp:inline>
        </w:drawing>
      </w:r>
    </w:p>
    <w:p w:rsidR="007A7BB4" w:rsidRPr="00EB1EBA" w:rsidRDefault="007A7BB4" w:rsidP="007A7BB4">
      <w:pPr>
        <w:spacing w:before="360"/>
        <w:jc w:val="center"/>
        <w:rPr>
          <w:rFonts w:ascii="Arial" w:hAnsi="Arial"/>
        </w:rPr>
      </w:pPr>
      <w:r w:rsidRPr="00EB1EBA">
        <w:rPr>
          <w:rFonts w:ascii="Arial" w:hAnsi="Arial"/>
        </w:rPr>
        <w:t>Copyright 200</w:t>
      </w:r>
      <w:r>
        <w:rPr>
          <w:rFonts w:ascii="Arial" w:hAnsi="Arial"/>
        </w:rPr>
        <w:t>5</w:t>
      </w:r>
      <w:r w:rsidRPr="00EB1EBA">
        <w:rPr>
          <w:rFonts w:ascii="Arial" w:hAnsi="Arial"/>
        </w:rPr>
        <w:t>-20</w:t>
      </w:r>
      <w:r>
        <w:rPr>
          <w:rFonts w:ascii="Arial" w:hAnsi="Arial"/>
        </w:rPr>
        <w:t>10</w:t>
      </w:r>
    </w:p>
    <w:p w:rsidR="007A7BB4" w:rsidRDefault="007A7BB4" w:rsidP="007A7BB4">
      <w:pPr>
        <w:spacing w:before="0"/>
        <w:jc w:val="center"/>
        <w:rPr>
          <w:rFonts w:ascii="Arial" w:hAnsi="Arial"/>
        </w:rPr>
        <w:sectPr w:rsidR="007A7BB4">
          <w:headerReference w:type="default" r:id="rId6"/>
          <w:footerReference w:type="default" r:id="rId7"/>
          <w:headerReference w:type="first" r:id="rId8"/>
          <w:footerReference w:type="first" r:id="rId9"/>
          <w:pgSz w:w="11900" w:h="16840"/>
          <w:pgMar w:top="1304" w:right="1134" w:bottom="1418" w:left="1134" w:header="567" w:footer="680" w:gutter="567"/>
          <w:titlePg/>
          <w:printerSettings r:id="rId10"/>
        </w:sectPr>
      </w:pPr>
      <w:r w:rsidRPr="00EB1EBA">
        <w:rPr>
          <w:rFonts w:ascii="Arial" w:hAnsi="Arial"/>
        </w:rPr>
        <w:t>Silicos NV</w:t>
      </w:r>
    </w:p>
    <w:p w:rsidR="006D44FD" w:rsidRDefault="007A7BB4" w:rsidP="007A7BB4">
      <w:pPr>
        <w:spacing w:after="240"/>
        <w:ind w:left="0"/>
        <w:rPr>
          <w:rFonts w:ascii="Arial" w:hAnsi="Arial"/>
          <w:b/>
          <w:sz w:val="32"/>
        </w:rPr>
      </w:pPr>
      <w:r w:rsidRPr="000D0FB5">
        <w:rPr>
          <w:rFonts w:ascii="Arial" w:hAnsi="Arial"/>
          <w:b/>
          <w:sz w:val="32"/>
        </w:rPr>
        <w:t>Table of contents</w:t>
      </w:r>
    </w:p>
    <w:p w:rsidR="006B538D" w:rsidRDefault="00C12EA5">
      <w:pPr>
        <w:pStyle w:val="TOC1"/>
        <w:tabs>
          <w:tab w:val="left" w:pos="421"/>
          <w:tab w:val="right" w:leader="dot" w:pos="9055"/>
        </w:tabs>
        <w:rPr>
          <w:rFonts w:eastAsiaTheme="minorEastAsia" w:cstheme="minorBidi"/>
          <w:b w:val="0"/>
          <w:caps w:val="0"/>
          <w:noProof/>
          <w:sz w:val="24"/>
          <w:szCs w:val="24"/>
        </w:rPr>
      </w:pPr>
      <w:r w:rsidRPr="00C12EA5">
        <w:rPr>
          <w:rFonts w:ascii="Arial" w:hAnsi="Arial"/>
          <w:b w:val="0"/>
          <w:sz w:val="32"/>
        </w:rPr>
        <w:fldChar w:fldCharType="begin"/>
      </w:r>
      <w:r w:rsidR="00F62BFD">
        <w:rPr>
          <w:rFonts w:ascii="Arial" w:hAnsi="Arial"/>
          <w:b w:val="0"/>
          <w:sz w:val="32"/>
        </w:rPr>
        <w:instrText xml:space="preserve"> TOC \o "1-3" </w:instrText>
      </w:r>
      <w:r w:rsidRPr="00C12EA5">
        <w:rPr>
          <w:rFonts w:ascii="Arial" w:hAnsi="Arial"/>
          <w:b w:val="0"/>
          <w:sz w:val="32"/>
        </w:rPr>
        <w:fldChar w:fldCharType="separate"/>
      </w:r>
      <w:r w:rsidR="006B538D">
        <w:rPr>
          <w:noProof/>
        </w:rPr>
        <w:t>1.</w:t>
      </w:r>
      <w:r w:rsidR="006B538D">
        <w:rPr>
          <w:rFonts w:eastAsiaTheme="minorEastAsia" w:cstheme="minorBidi"/>
          <w:b w:val="0"/>
          <w:caps w:val="0"/>
          <w:noProof/>
          <w:sz w:val="24"/>
          <w:szCs w:val="24"/>
        </w:rPr>
        <w:tab/>
      </w:r>
      <w:r w:rsidR="006B538D">
        <w:rPr>
          <w:noProof/>
        </w:rPr>
        <w:t>Introduction</w:t>
      </w:r>
      <w:r w:rsidR="006B538D">
        <w:rPr>
          <w:noProof/>
        </w:rPr>
        <w:tab/>
      </w:r>
      <w:r w:rsidR="006B538D">
        <w:rPr>
          <w:noProof/>
        </w:rPr>
        <w:fldChar w:fldCharType="begin"/>
      </w:r>
      <w:r w:rsidR="006B538D">
        <w:rPr>
          <w:noProof/>
        </w:rPr>
        <w:instrText xml:space="preserve"> PAGEREF _Toc145987590 \h </w:instrText>
      </w:r>
      <w:r w:rsidR="0052730A">
        <w:rPr>
          <w:noProof/>
        </w:rPr>
      </w:r>
      <w:r w:rsidR="006B538D">
        <w:rPr>
          <w:noProof/>
        </w:rPr>
        <w:fldChar w:fldCharType="separate"/>
      </w:r>
      <w:r w:rsidR="006B538D">
        <w:rPr>
          <w:noProof/>
        </w:rPr>
        <w:t>3</w:t>
      </w:r>
      <w:r w:rsidR="006B538D">
        <w:rPr>
          <w:noProof/>
        </w:rPr>
        <w:fldChar w:fldCharType="end"/>
      </w:r>
    </w:p>
    <w:p w:rsidR="006B538D" w:rsidRDefault="006B538D">
      <w:pPr>
        <w:pStyle w:val="TOC1"/>
        <w:tabs>
          <w:tab w:val="left" w:pos="421"/>
          <w:tab w:val="right" w:leader="dot" w:pos="9055"/>
        </w:tabs>
        <w:rPr>
          <w:rFonts w:eastAsiaTheme="minorEastAsia" w:cstheme="minorBidi"/>
          <w:b w:val="0"/>
          <w:caps w:val="0"/>
          <w:noProof/>
          <w:sz w:val="24"/>
          <w:szCs w:val="24"/>
        </w:rPr>
      </w:pPr>
      <w:r>
        <w:rPr>
          <w:noProof/>
        </w:rPr>
        <w:t>2.</w:t>
      </w:r>
      <w:r>
        <w:rPr>
          <w:rFonts w:eastAsiaTheme="minorEastAsia" w:cstheme="minorBidi"/>
          <w:b w:val="0"/>
          <w:caps w:val="0"/>
          <w:noProof/>
          <w:sz w:val="24"/>
          <w:szCs w:val="24"/>
        </w:rPr>
        <w:tab/>
      </w:r>
      <w:r>
        <w:rPr>
          <w:noProof/>
        </w:rPr>
        <w:t>Implementation details</w:t>
      </w:r>
      <w:r>
        <w:rPr>
          <w:noProof/>
        </w:rPr>
        <w:tab/>
      </w:r>
      <w:r>
        <w:rPr>
          <w:noProof/>
        </w:rPr>
        <w:fldChar w:fldCharType="begin"/>
      </w:r>
      <w:r>
        <w:rPr>
          <w:noProof/>
        </w:rPr>
        <w:instrText xml:space="preserve"> PAGEREF _Toc145987591 \h </w:instrText>
      </w:r>
      <w:r w:rsidR="0052730A">
        <w:rPr>
          <w:noProof/>
        </w:rPr>
      </w:r>
      <w:r>
        <w:rPr>
          <w:noProof/>
        </w:rPr>
        <w:fldChar w:fldCharType="separate"/>
      </w:r>
      <w:r>
        <w:rPr>
          <w:noProof/>
        </w:rPr>
        <w:t>4</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Pharmacophores</w:t>
      </w:r>
      <w:r>
        <w:rPr>
          <w:noProof/>
        </w:rPr>
        <w:tab/>
      </w:r>
      <w:r>
        <w:rPr>
          <w:noProof/>
        </w:rPr>
        <w:fldChar w:fldCharType="begin"/>
      </w:r>
      <w:r>
        <w:rPr>
          <w:noProof/>
        </w:rPr>
        <w:instrText xml:space="preserve"> PAGEREF _Toc145987592 \h </w:instrText>
      </w:r>
      <w:r w:rsidR="0052730A">
        <w:rPr>
          <w:noProof/>
        </w:rPr>
      </w:r>
      <w:r>
        <w:rPr>
          <w:noProof/>
        </w:rPr>
        <w:fldChar w:fldCharType="separate"/>
      </w:r>
      <w:r>
        <w:rPr>
          <w:noProof/>
        </w:rPr>
        <w:t>4</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2.1.1.</w:t>
      </w:r>
      <w:r>
        <w:rPr>
          <w:rFonts w:eastAsiaTheme="minorEastAsia" w:cstheme="minorBidi"/>
          <w:i w:val="0"/>
          <w:noProof/>
          <w:sz w:val="24"/>
          <w:szCs w:val="24"/>
        </w:rPr>
        <w:tab/>
      </w:r>
      <w:r>
        <w:rPr>
          <w:noProof/>
        </w:rPr>
        <w:t>Concept</w:t>
      </w:r>
      <w:r>
        <w:rPr>
          <w:noProof/>
        </w:rPr>
        <w:tab/>
      </w:r>
      <w:r>
        <w:rPr>
          <w:noProof/>
        </w:rPr>
        <w:fldChar w:fldCharType="begin"/>
      </w:r>
      <w:r>
        <w:rPr>
          <w:noProof/>
        </w:rPr>
        <w:instrText xml:space="preserve"> PAGEREF _Toc145987593 \h </w:instrText>
      </w:r>
      <w:r w:rsidR="0052730A">
        <w:rPr>
          <w:noProof/>
        </w:rPr>
      </w:r>
      <w:r>
        <w:rPr>
          <w:noProof/>
        </w:rPr>
        <w:fldChar w:fldCharType="separate"/>
      </w:r>
      <w:r>
        <w:rPr>
          <w:noProof/>
        </w:rPr>
        <w:t>4</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2.1.2.</w:t>
      </w:r>
      <w:r>
        <w:rPr>
          <w:rFonts w:eastAsiaTheme="minorEastAsia" w:cstheme="minorBidi"/>
          <w:i w:val="0"/>
          <w:noProof/>
          <w:sz w:val="24"/>
          <w:szCs w:val="24"/>
        </w:rPr>
        <w:tab/>
      </w:r>
      <w:r>
        <w:rPr>
          <w:noProof/>
        </w:rPr>
        <w:t>Format</w:t>
      </w:r>
      <w:r>
        <w:rPr>
          <w:noProof/>
        </w:rPr>
        <w:tab/>
      </w:r>
      <w:r>
        <w:rPr>
          <w:noProof/>
        </w:rPr>
        <w:fldChar w:fldCharType="begin"/>
      </w:r>
      <w:r>
        <w:rPr>
          <w:noProof/>
        </w:rPr>
        <w:instrText xml:space="preserve"> PAGEREF _Toc145987594 \h </w:instrText>
      </w:r>
      <w:r w:rsidR="0052730A">
        <w:rPr>
          <w:noProof/>
        </w:rPr>
      </w:r>
      <w:r>
        <w:rPr>
          <w:noProof/>
        </w:rPr>
        <w:fldChar w:fldCharType="separate"/>
      </w:r>
      <w:r>
        <w:rPr>
          <w:noProof/>
        </w:rPr>
        <w:t>5</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2.2.</w:t>
      </w:r>
      <w:r>
        <w:rPr>
          <w:rFonts w:eastAsiaTheme="minorEastAsia" w:cstheme="minorBidi"/>
          <w:smallCaps w:val="0"/>
          <w:noProof/>
          <w:sz w:val="24"/>
          <w:szCs w:val="24"/>
        </w:rPr>
        <w:tab/>
      </w:r>
      <w:r>
        <w:rPr>
          <w:noProof/>
        </w:rPr>
        <w:t>Generating pharmacophore points</w:t>
      </w:r>
      <w:r>
        <w:rPr>
          <w:noProof/>
        </w:rPr>
        <w:tab/>
      </w:r>
      <w:r>
        <w:rPr>
          <w:noProof/>
        </w:rPr>
        <w:fldChar w:fldCharType="begin"/>
      </w:r>
      <w:r>
        <w:rPr>
          <w:noProof/>
        </w:rPr>
        <w:instrText xml:space="preserve"> PAGEREF _Toc145987595 \h </w:instrText>
      </w:r>
      <w:r w:rsidR="0052730A">
        <w:rPr>
          <w:noProof/>
        </w:rPr>
      </w:r>
      <w:r>
        <w:rPr>
          <w:noProof/>
        </w:rPr>
        <w:fldChar w:fldCharType="separate"/>
      </w:r>
      <w:r>
        <w:rPr>
          <w:noProof/>
        </w:rPr>
        <w:t>6</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2.2.1.</w:t>
      </w:r>
      <w:r>
        <w:rPr>
          <w:rFonts w:eastAsiaTheme="minorEastAsia" w:cstheme="minorBidi"/>
          <w:i w:val="0"/>
          <w:noProof/>
          <w:sz w:val="24"/>
          <w:szCs w:val="24"/>
        </w:rPr>
        <w:tab/>
      </w:r>
      <w:r>
        <w:rPr>
          <w:noProof/>
        </w:rPr>
        <w:t>Aromatic rings</w:t>
      </w:r>
      <w:r>
        <w:rPr>
          <w:noProof/>
        </w:rPr>
        <w:tab/>
      </w:r>
      <w:r>
        <w:rPr>
          <w:noProof/>
        </w:rPr>
        <w:fldChar w:fldCharType="begin"/>
      </w:r>
      <w:r>
        <w:rPr>
          <w:noProof/>
        </w:rPr>
        <w:instrText xml:space="preserve"> PAGEREF _Toc145987596 \h </w:instrText>
      </w:r>
      <w:r w:rsidR="0052730A">
        <w:rPr>
          <w:noProof/>
        </w:rPr>
      </w:r>
      <w:r>
        <w:rPr>
          <w:noProof/>
        </w:rPr>
        <w:fldChar w:fldCharType="separate"/>
      </w:r>
      <w:r>
        <w:rPr>
          <w:noProof/>
        </w:rPr>
        <w:t>6</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2.2.2.</w:t>
      </w:r>
      <w:r>
        <w:rPr>
          <w:rFonts w:eastAsiaTheme="minorEastAsia" w:cstheme="minorBidi"/>
          <w:i w:val="0"/>
          <w:noProof/>
          <w:sz w:val="24"/>
          <w:szCs w:val="24"/>
        </w:rPr>
        <w:tab/>
      </w:r>
      <w:r>
        <w:rPr>
          <w:noProof/>
        </w:rPr>
        <w:t>Hydrogen bond donors</w:t>
      </w:r>
      <w:r>
        <w:rPr>
          <w:noProof/>
        </w:rPr>
        <w:tab/>
      </w:r>
      <w:r>
        <w:rPr>
          <w:noProof/>
        </w:rPr>
        <w:fldChar w:fldCharType="begin"/>
      </w:r>
      <w:r>
        <w:rPr>
          <w:noProof/>
        </w:rPr>
        <w:instrText xml:space="preserve"> PAGEREF _Toc145987597 \h </w:instrText>
      </w:r>
      <w:r w:rsidR="0052730A">
        <w:rPr>
          <w:noProof/>
        </w:rPr>
      </w:r>
      <w:r>
        <w:rPr>
          <w:noProof/>
        </w:rPr>
        <w:fldChar w:fldCharType="separate"/>
      </w:r>
      <w:r>
        <w:rPr>
          <w:noProof/>
        </w:rPr>
        <w:t>6</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2.2.3.</w:t>
      </w:r>
      <w:r>
        <w:rPr>
          <w:rFonts w:eastAsiaTheme="minorEastAsia" w:cstheme="minorBidi"/>
          <w:i w:val="0"/>
          <w:noProof/>
          <w:sz w:val="24"/>
          <w:szCs w:val="24"/>
        </w:rPr>
        <w:tab/>
      </w:r>
      <w:r>
        <w:rPr>
          <w:noProof/>
        </w:rPr>
        <w:t>Hydrogen bond acceptors</w:t>
      </w:r>
      <w:r>
        <w:rPr>
          <w:noProof/>
        </w:rPr>
        <w:tab/>
      </w:r>
      <w:r>
        <w:rPr>
          <w:noProof/>
        </w:rPr>
        <w:fldChar w:fldCharType="begin"/>
      </w:r>
      <w:r>
        <w:rPr>
          <w:noProof/>
        </w:rPr>
        <w:instrText xml:space="preserve"> PAGEREF _Toc145987598 \h </w:instrText>
      </w:r>
      <w:r w:rsidR="0052730A">
        <w:rPr>
          <w:noProof/>
        </w:rPr>
      </w:r>
      <w:r>
        <w:rPr>
          <w:noProof/>
        </w:rPr>
        <w:fldChar w:fldCharType="separate"/>
      </w:r>
      <w:r>
        <w:rPr>
          <w:noProof/>
        </w:rPr>
        <w:t>7</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2.2.4.</w:t>
      </w:r>
      <w:r>
        <w:rPr>
          <w:rFonts w:eastAsiaTheme="minorEastAsia" w:cstheme="minorBidi"/>
          <w:i w:val="0"/>
          <w:noProof/>
          <w:sz w:val="24"/>
          <w:szCs w:val="24"/>
        </w:rPr>
        <w:tab/>
      </w:r>
      <w:r>
        <w:rPr>
          <w:noProof/>
        </w:rPr>
        <w:t>Lipophilic spots</w:t>
      </w:r>
      <w:r>
        <w:rPr>
          <w:noProof/>
        </w:rPr>
        <w:tab/>
      </w:r>
      <w:r>
        <w:rPr>
          <w:noProof/>
        </w:rPr>
        <w:fldChar w:fldCharType="begin"/>
      </w:r>
      <w:r>
        <w:rPr>
          <w:noProof/>
        </w:rPr>
        <w:instrText xml:space="preserve"> PAGEREF _Toc145987599 \h </w:instrText>
      </w:r>
      <w:r w:rsidR="0052730A">
        <w:rPr>
          <w:noProof/>
        </w:rPr>
      </w:r>
      <w:r>
        <w:rPr>
          <w:noProof/>
        </w:rPr>
        <w:fldChar w:fldCharType="separate"/>
      </w:r>
      <w:r>
        <w:rPr>
          <w:noProof/>
        </w:rPr>
        <w:t>8</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2.2.5.</w:t>
      </w:r>
      <w:r>
        <w:rPr>
          <w:rFonts w:eastAsiaTheme="minorEastAsia" w:cstheme="minorBidi"/>
          <w:i w:val="0"/>
          <w:noProof/>
          <w:sz w:val="24"/>
          <w:szCs w:val="24"/>
        </w:rPr>
        <w:tab/>
      </w:r>
      <w:r>
        <w:rPr>
          <w:noProof/>
        </w:rPr>
        <w:t>Charge centers</w:t>
      </w:r>
      <w:r>
        <w:rPr>
          <w:noProof/>
        </w:rPr>
        <w:tab/>
      </w:r>
      <w:r>
        <w:rPr>
          <w:noProof/>
        </w:rPr>
        <w:fldChar w:fldCharType="begin"/>
      </w:r>
      <w:r>
        <w:rPr>
          <w:noProof/>
        </w:rPr>
        <w:instrText xml:space="preserve"> PAGEREF _Toc145987600 \h </w:instrText>
      </w:r>
      <w:r w:rsidR="0052730A">
        <w:rPr>
          <w:noProof/>
        </w:rPr>
      </w:r>
      <w:r>
        <w:rPr>
          <w:noProof/>
        </w:rPr>
        <w:fldChar w:fldCharType="separate"/>
      </w:r>
      <w:r>
        <w:rPr>
          <w:noProof/>
        </w:rPr>
        <w:t>10</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2.2.6.</w:t>
      </w:r>
      <w:r>
        <w:rPr>
          <w:rFonts w:eastAsiaTheme="minorEastAsia" w:cstheme="minorBidi"/>
          <w:i w:val="0"/>
          <w:noProof/>
          <w:sz w:val="24"/>
          <w:szCs w:val="24"/>
        </w:rPr>
        <w:tab/>
      </w:r>
      <w:r>
        <w:rPr>
          <w:noProof/>
        </w:rPr>
        <w:t>Hybrid lipophilic centers</w:t>
      </w:r>
      <w:r>
        <w:rPr>
          <w:noProof/>
        </w:rPr>
        <w:tab/>
      </w:r>
      <w:r>
        <w:rPr>
          <w:noProof/>
        </w:rPr>
        <w:fldChar w:fldCharType="begin"/>
      </w:r>
      <w:r>
        <w:rPr>
          <w:noProof/>
        </w:rPr>
        <w:instrText xml:space="preserve"> PAGEREF _Toc145987601 \h </w:instrText>
      </w:r>
      <w:r w:rsidR="0052730A">
        <w:rPr>
          <w:noProof/>
        </w:rPr>
      </w:r>
      <w:r>
        <w:rPr>
          <w:noProof/>
        </w:rPr>
        <w:fldChar w:fldCharType="separate"/>
      </w:r>
      <w:r>
        <w:rPr>
          <w:noProof/>
        </w:rPr>
        <w:t>10</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2.2.7.</w:t>
      </w:r>
      <w:r>
        <w:rPr>
          <w:rFonts w:eastAsiaTheme="minorEastAsia" w:cstheme="minorBidi"/>
          <w:i w:val="0"/>
          <w:noProof/>
          <w:sz w:val="24"/>
          <w:szCs w:val="24"/>
        </w:rPr>
        <w:tab/>
      </w:r>
      <w:r>
        <w:rPr>
          <w:noProof/>
        </w:rPr>
        <w:t>Hybrid hydrogen donors and acceptor centers</w:t>
      </w:r>
      <w:r>
        <w:rPr>
          <w:noProof/>
        </w:rPr>
        <w:tab/>
      </w:r>
      <w:r>
        <w:rPr>
          <w:noProof/>
        </w:rPr>
        <w:fldChar w:fldCharType="begin"/>
      </w:r>
      <w:r>
        <w:rPr>
          <w:noProof/>
        </w:rPr>
        <w:instrText xml:space="preserve"> PAGEREF _Toc145987602 \h </w:instrText>
      </w:r>
      <w:r w:rsidR="0052730A">
        <w:rPr>
          <w:noProof/>
        </w:rPr>
      </w:r>
      <w:r>
        <w:rPr>
          <w:noProof/>
        </w:rPr>
        <w:fldChar w:fldCharType="separate"/>
      </w:r>
      <w:r>
        <w:rPr>
          <w:noProof/>
        </w:rPr>
        <w:t>10</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2.3.</w:t>
      </w:r>
      <w:r>
        <w:rPr>
          <w:rFonts w:eastAsiaTheme="minorEastAsia" w:cstheme="minorBidi"/>
          <w:smallCaps w:val="0"/>
          <w:noProof/>
          <w:sz w:val="24"/>
          <w:szCs w:val="24"/>
        </w:rPr>
        <w:tab/>
      </w:r>
      <w:r>
        <w:rPr>
          <w:noProof/>
        </w:rPr>
        <w:t>Merging pharmacophore points</w:t>
      </w:r>
      <w:r>
        <w:rPr>
          <w:noProof/>
        </w:rPr>
        <w:tab/>
      </w:r>
      <w:r>
        <w:rPr>
          <w:noProof/>
        </w:rPr>
        <w:fldChar w:fldCharType="begin"/>
      </w:r>
      <w:r>
        <w:rPr>
          <w:noProof/>
        </w:rPr>
        <w:instrText xml:space="preserve"> PAGEREF _Toc145987603 \h </w:instrText>
      </w:r>
      <w:r w:rsidR="0052730A">
        <w:rPr>
          <w:noProof/>
        </w:rPr>
      </w:r>
      <w:r>
        <w:rPr>
          <w:noProof/>
        </w:rPr>
        <w:fldChar w:fldCharType="separate"/>
      </w:r>
      <w:r>
        <w:rPr>
          <w:noProof/>
        </w:rPr>
        <w:t>10</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2.4.</w:t>
      </w:r>
      <w:r>
        <w:rPr>
          <w:rFonts w:eastAsiaTheme="minorEastAsia" w:cstheme="minorBidi"/>
          <w:smallCaps w:val="0"/>
          <w:noProof/>
          <w:sz w:val="24"/>
          <w:szCs w:val="24"/>
        </w:rPr>
        <w:tab/>
      </w:r>
      <w:r>
        <w:rPr>
          <w:noProof/>
        </w:rPr>
        <w:t>Aligning pharmacophores</w:t>
      </w:r>
      <w:r>
        <w:rPr>
          <w:noProof/>
        </w:rPr>
        <w:tab/>
      </w:r>
      <w:r>
        <w:rPr>
          <w:noProof/>
        </w:rPr>
        <w:fldChar w:fldCharType="begin"/>
      </w:r>
      <w:r>
        <w:rPr>
          <w:noProof/>
        </w:rPr>
        <w:instrText xml:space="preserve"> PAGEREF _Toc145987604 \h </w:instrText>
      </w:r>
      <w:r w:rsidR="0052730A">
        <w:rPr>
          <w:noProof/>
        </w:rPr>
      </w:r>
      <w:r>
        <w:rPr>
          <w:noProof/>
        </w:rPr>
        <w:fldChar w:fldCharType="separate"/>
      </w:r>
      <w:r>
        <w:rPr>
          <w:noProof/>
        </w:rPr>
        <w:t>11</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2.4.1.</w:t>
      </w:r>
      <w:r>
        <w:rPr>
          <w:rFonts w:eastAsiaTheme="minorEastAsia" w:cstheme="minorBidi"/>
          <w:i w:val="0"/>
          <w:noProof/>
          <w:sz w:val="24"/>
          <w:szCs w:val="24"/>
        </w:rPr>
        <w:tab/>
      </w:r>
      <w:r>
        <w:rPr>
          <w:noProof/>
        </w:rPr>
        <w:t>Problem situation</w:t>
      </w:r>
      <w:r>
        <w:rPr>
          <w:noProof/>
        </w:rPr>
        <w:tab/>
      </w:r>
      <w:r>
        <w:rPr>
          <w:noProof/>
        </w:rPr>
        <w:fldChar w:fldCharType="begin"/>
      </w:r>
      <w:r>
        <w:rPr>
          <w:noProof/>
        </w:rPr>
        <w:instrText xml:space="preserve"> PAGEREF _Toc145987605 \h </w:instrText>
      </w:r>
      <w:r w:rsidR="0052730A">
        <w:rPr>
          <w:noProof/>
        </w:rPr>
      </w:r>
      <w:r>
        <w:rPr>
          <w:noProof/>
        </w:rPr>
        <w:fldChar w:fldCharType="separate"/>
      </w:r>
      <w:r>
        <w:rPr>
          <w:noProof/>
        </w:rPr>
        <w:t>11</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2.4.2.</w:t>
      </w:r>
      <w:r>
        <w:rPr>
          <w:rFonts w:eastAsiaTheme="minorEastAsia" w:cstheme="minorBidi"/>
          <w:i w:val="0"/>
          <w:noProof/>
          <w:sz w:val="24"/>
          <w:szCs w:val="24"/>
        </w:rPr>
        <w:tab/>
      </w:r>
      <w:r>
        <w:rPr>
          <w:noProof/>
        </w:rPr>
        <w:t>Feature mapping</w:t>
      </w:r>
      <w:r>
        <w:rPr>
          <w:noProof/>
        </w:rPr>
        <w:tab/>
      </w:r>
      <w:r>
        <w:rPr>
          <w:noProof/>
        </w:rPr>
        <w:fldChar w:fldCharType="begin"/>
      </w:r>
      <w:r>
        <w:rPr>
          <w:noProof/>
        </w:rPr>
        <w:instrText xml:space="preserve"> PAGEREF _Toc145987606 \h </w:instrText>
      </w:r>
      <w:r w:rsidR="0052730A">
        <w:rPr>
          <w:noProof/>
        </w:rPr>
      </w:r>
      <w:r>
        <w:rPr>
          <w:noProof/>
        </w:rPr>
        <w:fldChar w:fldCharType="separate"/>
      </w:r>
      <w:r>
        <w:rPr>
          <w:noProof/>
        </w:rPr>
        <w:t>11</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2.4.3.</w:t>
      </w:r>
      <w:r>
        <w:rPr>
          <w:rFonts w:eastAsiaTheme="minorEastAsia" w:cstheme="minorBidi"/>
          <w:i w:val="0"/>
          <w:noProof/>
          <w:sz w:val="24"/>
          <w:szCs w:val="24"/>
        </w:rPr>
        <w:tab/>
      </w:r>
      <w:r>
        <w:rPr>
          <w:noProof/>
        </w:rPr>
        <w:t>Alignment phase</w:t>
      </w:r>
      <w:r>
        <w:rPr>
          <w:noProof/>
        </w:rPr>
        <w:tab/>
      </w:r>
      <w:r>
        <w:rPr>
          <w:noProof/>
        </w:rPr>
        <w:fldChar w:fldCharType="begin"/>
      </w:r>
      <w:r>
        <w:rPr>
          <w:noProof/>
        </w:rPr>
        <w:instrText xml:space="preserve"> PAGEREF _Toc145987607 \h </w:instrText>
      </w:r>
      <w:r w:rsidR="0052730A">
        <w:rPr>
          <w:noProof/>
        </w:rPr>
      </w:r>
      <w:r>
        <w:rPr>
          <w:noProof/>
        </w:rPr>
        <w:fldChar w:fldCharType="separate"/>
      </w:r>
      <w:r>
        <w:rPr>
          <w:noProof/>
        </w:rPr>
        <w:t>12</w:t>
      </w:r>
      <w:r>
        <w:rPr>
          <w:noProof/>
        </w:rPr>
        <w:fldChar w:fldCharType="end"/>
      </w:r>
    </w:p>
    <w:p w:rsidR="006B538D" w:rsidRDefault="006B538D">
      <w:pPr>
        <w:pStyle w:val="TOC3"/>
        <w:tabs>
          <w:tab w:val="left" w:pos="1160"/>
          <w:tab w:val="right" w:leader="dot" w:pos="9055"/>
        </w:tabs>
        <w:rPr>
          <w:rFonts w:eastAsiaTheme="minorEastAsia" w:cstheme="minorBidi"/>
          <w:i w:val="0"/>
          <w:noProof/>
          <w:sz w:val="24"/>
          <w:szCs w:val="24"/>
        </w:rPr>
      </w:pPr>
      <w:r>
        <w:rPr>
          <w:noProof/>
        </w:rPr>
        <w:t>2.4.4.</w:t>
      </w:r>
      <w:r>
        <w:rPr>
          <w:rFonts w:eastAsiaTheme="minorEastAsia" w:cstheme="minorBidi"/>
          <w:i w:val="0"/>
          <w:noProof/>
          <w:sz w:val="24"/>
          <w:szCs w:val="24"/>
        </w:rPr>
        <w:tab/>
      </w:r>
      <w:r>
        <w:rPr>
          <w:noProof/>
        </w:rPr>
        <w:t>Alignment scores</w:t>
      </w:r>
      <w:r>
        <w:rPr>
          <w:noProof/>
        </w:rPr>
        <w:tab/>
      </w:r>
      <w:r>
        <w:rPr>
          <w:noProof/>
        </w:rPr>
        <w:fldChar w:fldCharType="begin"/>
      </w:r>
      <w:r>
        <w:rPr>
          <w:noProof/>
        </w:rPr>
        <w:instrText xml:space="preserve"> PAGEREF _Toc145987608 \h </w:instrText>
      </w:r>
      <w:r w:rsidR="0052730A">
        <w:rPr>
          <w:noProof/>
        </w:rPr>
      </w:r>
      <w:r>
        <w:rPr>
          <w:noProof/>
        </w:rPr>
        <w:fldChar w:fldCharType="separate"/>
      </w:r>
      <w:r>
        <w:rPr>
          <w:noProof/>
        </w:rPr>
        <w:t>13</w:t>
      </w:r>
      <w:r>
        <w:rPr>
          <w:noProof/>
        </w:rPr>
        <w:fldChar w:fldCharType="end"/>
      </w:r>
    </w:p>
    <w:p w:rsidR="006B538D" w:rsidRDefault="006B538D">
      <w:pPr>
        <w:pStyle w:val="TOC1"/>
        <w:tabs>
          <w:tab w:val="left" w:pos="421"/>
          <w:tab w:val="right" w:leader="dot" w:pos="9055"/>
        </w:tabs>
        <w:rPr>
          <w:rFonts w:eastAsiaTheme="minorEastAsia" w:cstheme="minorBidi"/>
          <w:b w:val="0"/>
          <w:caps w:val="0"/>
          <w:noProof/>
          <w:sz w:val="24"/>
          <w:szCs w:val="24"/>
        </w:rPr>
      </w:pPr>
      <w:r>
        <w:rPr>
          <w:noProof/>
        </w:rPr>
        <w:t>3.</w:t>
      </w:r>
      <w:r>
        <w:rPr>
          <w:rFonts w:eastAsiaTheme="minorEastAsia" w:cstheme="minorBidi"/>
          <w:b w:val="0"/>
          <w:caps w:val="0"/>
          <w:noProof/>
          <w:sz w:val="24"/>
          <w:szCs w:val="24"/>
        </w:rPr>
        <w:tab/>
      </w:r>
      <w:r>
        <w:rPr>
          <w:noProof/>
        </w:rPr>
        <w:t>Pharao usage</w:t>
      </w:r>
      <w:r>
        <w:rPr>
          <w:noProof/>
        </w:rPr>
        <w:tab/>
      </w:r>
      <w:r>
        <w:rPr>
          <w:noProof/>
        </w:rPr>
        <w:fldChar w:fldCharType="begin"/>
      </w:r>
      <w:r>
        <w:rPr>
          <w:noProof/>
        </w:rPr>
        <w:instrText xml:space="preserve"> PAGEREF _Toc145987609 \h </w:instrText>
      </w:r>
      <w:r w:rsidR="0052730A">
        <w:rPr>
          <w:noProof/>
        </w:rPr>
      </w:r>
      <w:r>
        <w:rPr>
          <w:noProof/>
        </w:rPr>
        <w:fldChar w:fldCharType="separate"/>
      </w:r>
      <w:r>
        <w:rPr>
          <w:noProof/>
        </w:rPr>
        <w:t>14</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3.1.</w:t>
      </w:r>
      <w:r>
        <w:rPr>
          <w:rFonts w:eastAsiaTheme="minorEastAsia" w:cstheme="minorBidi"/>
          <w:smallCaps w:val="0"/>
          <w:noProof/>
          <w:sz w:val="24"/>
          <w:szCs w:val="24"/>
        </w:rPr>
        <w:tab/>
      </w:r>
      <w:r>
        <w:rPr>
          <w:noProof/>
        </w:rPr>
        <w:t>General</w:t>
      </w:r>
      <w:r>
        <w:rPr>
          <w:noProof/>
        </w:rPr>
        <w:tab/>
      </w:r>
      <w:r>
        <w:rPr>
          <w:noProof/>
        </w:rPr>
        <w:fldChar w:fldCharType="begin"/>
      </w:r>
      <w:r>
        <w:rPr>
          <w:noProof/>
        </w:rPr>
        <w:instrText xml:space="preserve"> PAGEREF _Toc145987610 \h </w:instrText>
      </w:r>
      <w:r w:rsidR="0052730A">
        <w:rPr>
          <w:noProof/>
        </w:rPr>
      </w:r>
      <w:r>
        <w:rPr>
          <w:noProof/>
        </w:rPr>
        <w:fldChar w:fldCharType="separate"/>
      </w:r>
      <w:r>
        <w:rPr>
          <w:noProof/>
        </w:rPr>
        <w:t>14</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3.2.</w:t>
      </w:r>
      <w:r>
        <w:rPr>
          <w:rFonts w:eastAsiaTheme="minorEastAsia" w:cstheme="minorBidi"/>
          <w:smallCaps w:val="0"/>
          <w:noProof/>
          <w:sz w:val="24"/>
          <w:szCs w:val="24"/>
        </w:rPr>
        <w:tab/>
      </w:r>
      <w:r>
        <w:rPr>
          <w:noProof/>
        </w:rPr>
        <w:t>Input</w:t>
      </w:r>
      <w:r>
        <w:rPr>
          <w:noProof/>
        </w:rPr>
        <w:tab/>
      </w:r>
      <w:r>
        <w:rPr>
          <w:noProof/>
        </w:rPr>
        <w:fldChar w:fldCharType="begin"/>
      </w:r>
      <w:r>
        <w:rPr>
          <w:noProof/>
        </w:rPr>
        <w:instrText xml:space="preserve"> PAGEREF _Toc145987611 \h </w:instrText>
      </w:r>
      <w:r w:rsidR="0052730A">
        <w:rPr>
          <w:noProof/>
        </w:rPr>
      </w:r>
      <w:r>
        <w:rPr>
          <w:noProof/>
        </w:rPr>
        <w:fldChar w:fldCharType="separate"/>
      </w:r>
      <w:r>
        <w:rPr>
          <w:noProof/>
        </w:rPr>
        <w:t>14</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3.3.</w:t>
      </w:r>
      <w:r>
        <w:rPr>
          <w:rFonts w:eastAsiaTheme="minorEastAsia" w:cstheme="minorBidi"/>
          <w:smallCaps w:val="0"/>
          <w:noProof/>
          <w:sz w:val="24"/>
          <w:szCs w:val="24"/>
        </w:rPr>
        <w:tab/>
      </w:r>
      <w:r>
        <w:rPr>
          <w:noProof/>
        </w:rPr>
        <w:t>Output</w:t>
      </w:r>
      <w:r>
        <w:rPr>
          <w:noProof/>
        </w:rPr>
        <w:tab/>
      </w:r>
      <w:r>
        <w:rPr>
          <w:noProof/>
        </w:rPr>
        <w:fldChar w:fldCharType="begin"/>
      </w:r>
      <w:r>
        <w:rPr>
          <w:noProof/>
        </w:rPr>
        <w:instrText xml:space="preserve"> PAGEREF _Toc145987612 \h </w:instrText>
      </w:r>
      <w:r w:rsidR="0052730A">
        <w:rPr>
          <w:noProof/>
        </w:rPr>
      </w:r>
      <w:r>
        <w:rPr>
          <w:noProof/>
        </w:rPr>
        <w:fldChar w:fldCharType="separate"/>
      </w:r>
      <w:r>
        <w:rPr>
          <w:noProof/>
        </w:rPr>
        <w:t>15</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3.4.</w:t>
      </w:r>
      <w:r>
        <w:rPr>
          <w:rFonts w:eastAsiaTheme="minorEastAsia" w:cstheme="minorBidi"/>
          <w:smallCaps w:val="0"/>
          <w:noProof/>
          <w:sz w:val="24"/>
          <w:szCs w:val="24"/>
        </w:rPr>
        <w:tab/>
      </w:r>
      <w:r>
        <w:rPr>
          <w:noProof/>
        </w:rPr>
        <w:t>Options</w:t>
      </w:r>
      <w:r>
        <w:rPr>
          <w:noProof/>
        </w:rPr>
        <w:tab/>
      </w:r>
      <w:r>
        <w:rPr>
          <w:noProof/>
        </w:rPr>
        <w:fldChar w:fldCharType="begin"/>
      </w:r>
      <w:r>
        <w:rPr>
          <w:noProof/>
        </w:rPr>
        <w:instrText xml:space="preserve"> PAGEREF _Toc145987613 \h </w:instrText>
      </w:r>
      <w:r w:rsidR="0052730A">
        <w:rPr>
          <w:noProof/>
        </w:rPr>
      </w:r>
      <w:r>
        <w:rPr>
          <w:noProof/>
        </w:rPr>
        <w:fldChar w:fldCharType="separate"/>
      </w:r>
      <w:r>
        <w:rPr>
          <w:noProof/>
        </w:rPr>
        <w:t>16</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3.5.</w:t>
      </w:r>
      <w:r>
        <w:rPr>
          <w:rFonts w:eastAsiaTheme="minorEastAsia" w:cstheme="minorBidi"/>
          <w:smallCaps w:val="0"/>
          <w:noProof/>
          <w:sz w:val="24"/>
          <w:szCs w:val="24"/>
        </w:rPr>
        <w:tab/>
      </w:r>
      <w:r>
        <w:rPr>
          <w:noProof/>
        </w:rPr>
        <w:t>Examples</w:t>
      </w:r>
      <w:r>
        <w:rPr>
          <w:noProof/>
        </w:rPr>
        <w:tab/>
      </w:r>
      <w:r>
        <w:rPr>
          <w:noProof/>
        </w:rPr>
        <w:fldChar w:fldCharType="begin"/>
      </w:r>
      <w:r>
        <w:rPr>
          <w:noProof/>
        </w:rPr>
        <w:instrText xml:space="preserve"> PAGEREF _Toc145987614 \h </w:instrText>
      </w:r>
      <w:r w:rsidR="0052730A">
        <w:rPr>
          <w:noProof/>
        </w:rPr>
      </w:r>
      <w:r>
        <w:rPr>
          <w:noProof/>
        </w:rPr>
        <w:fldChar w:fldCharType="separate"/>
      </w:r>
      <w:r>
        <w:rPr>
          <w:noProof/>
        </w:rPr>
        <w:t>18</w:t>
      </w:r>
      <w:r>
        <w:rPr>
          <w:noProof/>
        </w:rPr>
        <w:fldChar w:fldCharType="end"/>
      </w:r>
    </w:p>
    <w:p w:rsidR="006B538D" w:rsidRDefault="006B538D">
      <w:pPr>
        <w:pStyle w:val="TOC1"/>
        <w:tabs>
          <w:tab w:val="left" w:pos="421"/>
          <w:tab w:val="right" w:leader="dot" w:pos="9055"/>
        </w:tabs>
        <w:rPr>
          <w:rFonts w:eastAsiaTheme="minorEastAsia" w:cstheme="minorBidi"/>
          <w:b w:val="0"/>
          <w:caps w:val="0"/>
          <w:noProof/>
          <w:sz w:val="24"/>
          <w:szCs w:val="24"/>
        </w:rPr>
      </w:pPr>
      <w:r>
        <w:rPr>
          <w:noProof/>
        </w:rPr>
        <w:t>4.</w:t>
      </w:r>
      <w:r>
        <w:rPr>
          <w:rFonts w:eastAsiaTheme="minorEastAsia" w:cstheme="minorBidi"/>
          <w:b w:val="0"/>
          <w:caps w:val="0"/>
          <w:noProof/>
          <w:sz w:val="24"/>
          <w:szCs w:val="24"/>
        </w:rPr>
        <w:tab/>
      </w:r>
      <w:r>
        <w:rPr>
          <w:noProof/>
        </w:rPr>
        <w:t>Command-line summary</w:t>
      </w:r>
      <w:r>
        <w:rPr>
          <w:noProof/>
        </w:rPr>
        <w:tab/>
      </w:r>
      <w:r>
        <w:rPr>
          <w:noProof/>
        </w:rPr>
        <w:fldChar w:fldCharType="begin"/>
      </w:r>
      <w:r>
        <w:rPr>
          <w:noProof/>
        </w:rPr>
        <w:instrText xml:space="preserve"> PAGEREF _Toc145987615 \h </w:instrText>
      </w:r>
      <w:r w:rsidR="0052730A">
        <w:rPr>
          <w:noProof/>
        </w:rPr>
      </w:r>
      <w:r>
        <w:rPr>
          <w:noProof/>
        </w:rPr>
        <w:fldChar w:fldCharType="separate"/>
      </w:r>
      <w:r>
        <w:rPr>
          <w:noProof/>
        </w:rPr>
        <w:t>20</w:t>
      </w:r>
      <w:r>
        <w:rPr>
          <w:noProof/>
        </w:rPr>
        <w:fldChar w:fldCharType="end"/>
      </w:r>
    </w:p>
    <w:p w:rsidR="006B538D" w:rsidRDefault="006B538D">
      <w:pPr>
        <w:pStyle w:val="TOC1"/>
        <w:tabs>
          <w:tab w:val="left" w:pos="421"/>
          <w:tab w:val="right" w:leader="dot" w:pos="9055"/>
        </w:tabs>
        <w:rPr>
          <w:rFonts w:eastAsiaTheme="minorEastAsia" w:cstheme="minorBidi"/>
          <w:b w:val="0"/>
          <w:caps w:val="0"/>
          <w:noProof/>
          <w:sz w:val="24"/>
          <w:szCs w:val="24"/>
        </w:rPr>
      </w:pPr>
      <w:r>
        <w:rPr>
          <w:noProof/>
        </w:rPr>
        <w:t>5.</w:t>
      </w:r>
      <w:r>
        <w:rPr>
          <w:rFonts w:eastAsiaTheme="minorEastAsia" w:cstheme="minorBidi"/>
          <w:b w:val="0"/>
          <w:caps w:val="0"/>
          <w:noProof/>
          <w:sz w:val="24"/>
          <w:szCs w:val="24"/>
        </w:rPr>
        <w:tab/>
      </w:r>
      <w:r>
        <w:rPr>
          <w:noProof/>
        </w:rPr>
        <w:t>PyMOL integration</w:t>
      </w:r>
      <w:r>
        <w:rPr>
          <w:noProof/>
        </w:rPr>
        <w:tab/>
      </w:r>
      <w:r>
        <w:rPr>
          <w:noProof/>
        </w:rPr>
        <w:fldChar w:fldCharType="begin"/>
      </w:r>
      <w:r>
        <w:rPr>
          <w:noProof/>
        </w:rPr>
        <w:instrText xml:space="preserve"> PAGEREF _Toc145987616 \h </w:instrText>
      </w:r>
      <w:r w:rsidR="0052730A">
        <w:rPr>
          <w:noProof/>
        </w:rPr>
      </w:r>
      <w:r>
        <w:rPr>
          <w:noProof/>
        </w:rPr>
        <w:fldChar w:fldCharType="separate"/>
      </w:r>
      <w:r>
        <w:rPr>
          <w:noProof/>
        </w:rPr>
        <w:t>21</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5.1.</w:t>
      </w:r>
      <w:r>
        <w:rPr>
          <w:rFonts w:eastAsiaTheme="minorEastAsia" w:cstheme="minorBidi"/>
          <w:smallCaps w:val="0"/>
          <w:noProof/>
          <w:sz w:val="24"/>
          <w:szCs w:val="24"/>
        </w:rPr>
        <w:tab/>
      </w:r>
      <w:r>
        <w:rPr>
          <w:noProof/>
        </w:rPr>
        <w:t>Installation on Mac OS X</w:t>
      </w:r>
      <w:r>
        <w:rPr>
          <w:noProof/>
        </w:rPr>
        <w:tab/>
      </w:r>
      <w:r>
        <w:rPr>
          <w:noProof/>
        </w:rPr>
        <w:fldChar w:fldCharType="begin"/>
      </w:r>
      <w:r>
        <w:rPr>
          <w:noProof/>
        </w:rPr>
        <w:instrText xml:space="preserve"> PAGEREF _Toc145987617 \h </w:instrText>
      </w:r>
      <w:r w:rsidR="0052730A">
        <w:rPr>
          <w:noProof/>
        </w:rPr>
      </w:r>
      <w:r>
        <w:rPr>
          <w:noProof/>
        </w:rPr>
        <w:fldChar w:fldCharType="separate"/>
      </w:r>
      <w:r>
        <w:rPr>
          <w:noProof/>
        </w:rPr>
        <w:t>21</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5.2.</w:t>
      </w:r>
      <w:r>
        <w:rPr>
          <w:rFonts w:eastAsiaTheme="minorEastAsia" w:cstheme="minorBidi"/>
          <w:smallCaps w:val="0"/>
          <w:noProof/>
          <w:sz w:val="24"/>
          <w:szCs w:val="24"/>
        </w:rPr>
        <w:tab/>
      </w:r>
      <w:r>
        <w:rPr>
          <w:noProof/>
        </w:rPr>
        <w:t>Usage</w:t>
      </w:r>
      <w:r>
        <w:rPr>
          <w:noProof/>
        </w:rPr>
        <w:tab/>
      </w:r>
      <w:r>
        <w:rPr>
          <w:noProof/>
        </w:rPr>
        <w:fldChar w:fldCharType="begin"/>
      </w:r>
      <w:r>
        <w:rPr>
          <w:noProof/>
        </w:rPr>
        <w:instrText xml:space="preserve"> PAGEREF _Toc145987618 \h </w:instrText>
      </w:r>
      <w:r w:rsidR="0052730A">
        <w:rPr>
          <w:noProof/>
        </w:rPr>
      </w:r>
      <w:r>
        <w:rPr>
          <w:noProof/>
        </w:rPr>
        <w:fldChar w:fldCharType="separate"/>
      </w:r>
      <w:r>
        <w:rPr>
          <w:noProof/>
        </w:rPr>
        <w:t>22</w:t>
      </w:r>
      <w:r>
        <w:rPr>
          <w:noProof/>
        </w:rPr>
        <w:fldChar w:fldCharType="end"/>
      </w:r>
    </w:p>
    <w:p w:rsidR="006B538D" w:rsidRDefault="006B538D">
      <w:pPr>
        <w:pStyle w:val="TOC1"/>
        <w:tabs>
          <w:tab w:val="left" w:pos="421"/>
          <w:tab w:val="right" w:leader="dot" w:pos="9055"/>
        </w:tabs>
        <w:rPr>
          <w:rFonts w:eastAsiaTheme="minorEastAsia" w:cstheme="minorBidi"/>
          <w:b w:val="0"/>
          <w:caps w:val="0"/>
          <w:noProof/>
          <w:sz w:val="24"/>
          <w:szCs w:val="24"/>
        </w:rPr>
      </w:pPr>
      <w:r>
        <w:rPr>
          <w:noProof/>
        </w:rPr>
        <w:t>6.</w:t>
      </w:r>
      <w:r>
        <w:rPr>
          <w:rFonts w:eastAsiaTheme="minorEastAsia" w:cstheme="minorBidi"/>
          <w:b w:val="0"/>
          <w:caps w:val="0"/>
          <w:noProof/>
          <w:sz w:val="24"/>
          <w:szCs w:val="24"/>
        </w:rPr>
        <w:tab/>
      </w:r>
      <w:r>
        <w:rPr>
          <w:noProof/>
        </w:rPr>
        <w:t>Revision history</w:t>
      </w:r>
      <w:r>
        <w:rPr>
          <w:noProof/>
        </w:rPr>
        <w:tab/>
      </w:r>
      <w:r>
        <w:rPr>
          <w:noProof/>
        </w:rPr>
        <w:fldChar w:fldCharType="begin"/>
      </w:r>
      <w:r>
        <w:rPr>
          <w:noProof/>
        </w:rPr>
        <w:instrText xml:space="preserve"> PAGEREF _Toc145987619 \h </w:instrText>
      </w:r>
      <w:r w:rsidR="0052730A">
        <w:rPr>
          <w:noProof/>
        </w:rPr>
      </w:r>
      <w:r>
        <w:rPr>
          <w:noProof/>
        </w:rPr>
        <w:fldChar w:fldCharType="separate"/>
      </w:r>
      <w:r>
        <w:rPr>
          <w:noProof/>
        </w:rPr>
        <w:t>23</w:t>
      </w:r>
      <w:r>
        <w:rPr>
          <w:noProof/>
        </w:rPr>
        <w:fldChar w:fldCharType="end"/>
      </w:r>
    </w:p>
    <w:p w:rsidR="006B538D" w:rsidRDefault="006B538D">
      <w:pPr>
        <w:pStyle w:val="TOC2"/>
        <w:tabs>
          <w:tab w:val="left" w:pos="794"/>
          <w:tab w:val="right" w:leader="dot" w:pos="9055"/>
        </w:tabs>
        <w:rPr>
          <w:rFonts w:eastAsiaTheme="minorEastAsia" w:cstheme="minorBidi"/>
          <w:smallCaps w:val="0"/>
          <w:noProof/>
          <w:sz w:val="24"/>
          <w:szCs w:val="24"/>
        </w:rPr>
      </w:pPr>
      <w:r>
        <w:rPr>
          <w:noProof/>
        </w:rPr>
        <w:t>6.1.</w:t>
      </w:r>
      <w:r>
        <w:rPr>
          <w:rFonts w:eastAsiaTheme="minorEastAsia" w:cstheme="minorBidi"/>
          <w:smallCaps w:val="0"/>
          <w:noProof/>
          <w:sz w:val="24"/>
          <w:szCs w:val="24"/>
        </w:rPr>
        <w:tab/>
      </w:r>
      <w:r>
        <w:rPr>
          <w:noProof/>
        </w:rPr>
        <w:t>Version 1.0</w:t>
      </w:r>
      <w:r>
        <w:rPr>
          <w:noProof/>
        </w:rPr>
        <w:tab/>
      </w:r>
      <w:r>
        <w:rPr>
          <w:noProof/>
        </w:rPr>
        <w:fldChar w:fldCharType="begin"/>
      </w:r>
      <w:r>
        <w:rPr>
          <w:noProof/>
        </w:rPr>
        <w:instrText xml:space="preserve"> PAGEREF _Toc145987620 \h </w:instrText>
      </w:r>
      <w:r w:rsidR="0052730A">
        <w:rPr>
          <w:noProof/>
        </w:rPr>
      </w:r>
      <w:r>
        <w:rPr>
          <w:noProof/>
        </w:rPr>
        <w:fldChar w:fldCharType="separate"/>
      </w:r>
      <w:r>
        <w:rPr>
          <w:noProof/>
        </w:rPr>
        <w:t>23</w:t>
      </w:r>
      <w:r>
        <w:rPr>
          <w:noProof/>
        </w:rPr>
        <w:fldChar w:fldCharType="end"/>
      </w:r>
    </w:p>
    <w:p w:rsidR="007A7BB4" w:rsidRDefault="00C12EA5" w:rsidP="007A7BB4">
      <w:pPr>
        <w:spacing w:after="240"/>
        <w:ind w:left="0"/>
        <w:rPr>
          <w:rFonts w:ascii="Arial" w:hAnsi="Arial"/>
          <w:b/>
          <w:sz w:val="32"/>
        </w:rPr>
      </w:pPr>
      <w:r>
        <w:rPr>
          <w:rFonts w:ascii="Arial" w:hAnsi="Arial"/>
          <w:b/>
          <w:sz w:val="32"/>
        </w:rPr>
        <w:fldChar w:fldCharType="end"/>
      </w:r>
    </w:p>
    <w:p w:rsidR="007A7BB4" w:rsidRDefault="007A7BB4" w:rsidP="007A7BB4">
      <w:pPr>
        <w:spacing w:after="240"/>
        <w:ind w:left="0"/>
        <w:rPr>
          <w:rFonts w:ascii="Arial" w:hAnsi="Arial"/>
          <w:b/>
          <w:sz w:val="32"/>
        </w:rPr>
        <w:sectPr w:rsidR="007A7BB4">
          <w:pgSz w:w="11900" w:h="16840"/>
          <w:pgMar w:top="1304" w:right="1134" w:bottom="1418" w:left="1134" w:header="567" w:footer="680" w:gutter="567"/>
          <w:printerSettings r:id="rId11"/>
        </w:sectPr>
      </w:pPr>
    </w:p>
    <w:p w:rsidR="009C286D" w:rsidRPr="007A7BB4" w:rsidRDefault="009C286D" w:rsidP="00247A3B">
      <w:pPr>
        <w:pStyle w:val="Heading1"/>
      </w:pPr>
      <w:bookmarkStart w:id="1" w:name="_Toc1031613"/>
      <w:bookmarkStart w:id="2" w:name="_Toc77140084"/>
      <w:bookmarkStart w:id="3" w:name="_Toc145987590"/>
      <w:r w:rsidRPr="007A7BB4">
        <w:t>Introductio</w:t>
      </w:r>
      <w:bookmarkEnd w:id="1"/>
      <w:r w:rsidRPr="007A7BB4">
        <w:t>n</w:t>
      </w:r>
      <w:bookmarkEnd w:id="2"/>
      <w:bookmarkEnd w:id="3"/>
    </w:p>
    <w:p w:rsidR="007A7BB4" w:rsidRDefault="007A7BB4" w:rsidP="002D1681">
      <w:pPr>
        <w:pStyle w:val="Firstparagraph"/>
        <w:pBdr>
          <w:top w:val="single" w:sz="4" w:space="4" w:color="auto"/>
          <w:left w:val="single" w:sz="4" w:space="5" w:color="auto"/>
          <w:bottom w:val="single" w:sz="4" w:space="4" w:color="auto"/>
          <w:right w:val="single" w:sz="4" w:space="4" w:color="auto"/>
        </w:pBdr>
        <w:spacing w:before="360"/>
        <w:ind w:right="-6"/>
        <w:jc w:val="left"/>
      </w:pPr>
      <w:r>
        <w:t>Copyright (C) 2005-2010 by Silicos NV</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file is part of the Open Babel project. For more information, see http://openbabel.sourceforge.net/</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program is free software; you can redistribute it and/or modify it under the terms of the GNU General Public License as published the Free Software Foundation version 2 of the License.</w:t>
      </w:r>
    </w:p>
    <w:p w:rsidR="007A7BB4" w:rsidRDefault="007A7BB4" w:rsidP="002D1681">
      <w:pPr>
        <w:pStyle w:val="Firstparagraph"/>
        <w:pBdr>
          <w:top w:val="single" w:sz="4" w:space="4" w:color="auto"/>
          <w:left w:val="single" w:sz="4" w:space="5" w:color="auto"/>
          <w:bottom w:val="single" w:sz="4" w:space="4" w:color="auto"/>
          <w:right w:val="single" w:sz="4" w:space="4" w:color="auto"/>
        </w:pBdr>
        <w:spacing w:after="360"/>
        <w:ind w:right="-6"/>
        <w:jc w:val="left"/>
      </w:pPr>
      <w:r>
        <w:t>This program is distributed in the hope that it will be useful, but WIT</w:t>
      </w:r>
      <w:r>
        <w:t>H</w:t>
      </w:r>
      <w:r>
        <w:t>OUT ANY WARRANTY; without even the implied warranty of MERCHAN</w:t>
      </w:r>
      <w:r>
        <w:t>T</w:t>
      </w:r>
      <w:r>
        <w:t>ABILITY or FITNESS FOR A PARTICULAR PURPOSE. See the GNU General Public License for more details.</w:t>
      </w:r>
    </w:p>
    <w:p w:rsidR="009C286D" w:rsidRPr="00303948" w:rsidRDefault="009C286D" w:rsidP="009C286D">
      <w:r w:rsidRPr="00354F62">
        <w:rPr>
          <w:i/>
        </w:rPr>
        <w:t>Pharao</w:t>
      </w:r>
      <w:r w:rsidRPr="00303948">
        <w:t xml:space="preserve"> is an acronym for </w:t>
      </w:r>
      <w:r w:rsidRPr="003B3E63">
        <w:rPr>
          <w:b/>
        </w:rPr>
        <w:t>Phar</w:t>
      </w:r>
      <w:r w:rsidRPr="00303948">
        <w:t xml:space="preserve">macophore </w:t>
      </w:r>
      <w:r w:rsidRPr="003B3E63">
        <w:rPr>
          <w:b/>
        </w:rPr>
        <w:t>A</w:t>
      </w:r>
      <w:r w:rsidRPr="00303948">
        <w:t xml:space="preserve">lignment and </w:t>
      </w:r>
      <w:r w:rsidRPr="003B3E63">
        <w:rPr>
          <w:b/>
        </w:rPr>
        <w:t>O</w:t>
      </w:r>
      <w:r w:rsidRPr="00303948">
        <w:t>ptimization. A pharmacophore is an abstract concept based on the specific interactions that have been observed in drug-receptor interactions: hydrogen bon</w:t>
      </w:r>
      <w:r w:rsidRPr="00303948">
        <w:t>d</w:t>
      </w:r>
      <w:r w:rsidRPr="00303948">
        <w:t>ing, charge transfer, electrostatic and hydrophobic interactions.</w:t>
      </w:r>
      <w:r w:rsidR="00A41A6E">
        <w:t xml:space="preserve"> </w:t>
      </w:r>
      <w:r w:rsidRPr="00303948">
        <w:t>Molecular modeling and/or screening using pharmacophores have proven to be an important and useful method in drug discovery.</w:t>
      </w:r>
    </w:p>
    <w:p w:rsidR="00A41A6E" w:rsidRDefault="009C286D" w:rsidP="009C286D">
      <w:r w:rsidRPr="00303948">
        <w:t xml:space="preserve">The functionality of </w:t>
      </w:r>
      <w:r w:rsidRPr="00354F62">
        <w:rPr>
          <w:i/>
        </w:rPr>
        <w:t>Pharao</w:t>
      </w:r>
      <w:r w:rsidRPr="00303948">
        <w:t xml:space="preserve"> consists mainly of two parts. </w:t>
      </w:r>
      <w:r w:rsidR="00A41A6E">
        <w:t>The first fun</w:t>
      </w:r>
      <w:r w:rsidR="00A41A6E">
        <w:t>c</w:t>
      </w:r>
      <w:r w:rsidR="00A41A6E">
        <w:t xml:space="preserve">tionality consists of the generation of </w:t>
      </w:r>
      <w:r w:rsidRPr="00303948">
        <w:t>pharmacophore</w:t>
      </w:r>
      <w:r w:rsidR="00A41A6E">
        <w:t>s</w:t>
      </w:r>
      <w:r w:rsidRPr="00303948">
        <w:t xml:space="preserve"> from molecule</w:t>
      </w:r>
      <w:r w:rsidR="00A41A6E">
        <w:t>s</w:t>
      </w:r>
      <w:r w:rsidRPr="00303948">
        <w:t xml:space="preserve"> (see section </w:t>
      </w:r>
      <w:r w:rsidR="00C12EA5" w:rsidRPr="00303948">
        <w:fldChar w:fldCharType="begin"/>
      </w:r>
      <w:r w:rsidRPr="00303948">
        <w:instrText xml:space="preserve"> REF _Ref35922253 \r \h </w:instrText>
      </w:r>
      <w:r w:rsidR="00C12EA5" w:rsidRPr="00303948">
        <w:fldChar w:fldCharType="separate"/>
      </w:r>
      <w:r w:rsidR="00A41A6E">
        <w:t>2.2</w:t>
      </w:r>
      <w:r w:rsidR="00C12EA5" w:rsidRPr="00303948">
        <w:fldChar w:fldCharType="end"/>
      </w:r>
      <w:r w:rsidRPr="00303948">
        <w:t xml:space="preserve">). Second, </w:t>
      </w:r>
      <w:r w:rsidR="00A41A6E">
        <w:t>pairs of</w:t>
      </w:r>
      <w:r w:rsidRPr="00303948">
        <w:t xml:space="preserve"> pharmacophores can be aligned (see section </w:t>
      </w:r>
      <w:r w:rsidR="00C12EA5" w:rsidRPr="00303948">
        <w:fldChar w:fldCharType="begin"/>
      </w:r>
      <w:r w:rsidRPr="00303948">
        <w:instrText xml:space="preserve"> REF _Ref35922276 \r \h </w:instrText>
      </w:r>
      <w:r w:rsidR="00C12EA5" w:rsidRPr="00303948">
        <w:fldChar w:fldCharType="separate"/>
      </w:r>
      <w:r w:rsidR="00A41A6E">
        <w:t>2.4</w:t>
      </w:r>
      <w:r w:rsidR="00C12EA5" w:rsidRPr="00303948">
        <w:fldChar w:fldCharType="end"/>
      </w:r>
      <w:r w:rsidRPr="00303948">
        <w:t xml:space="preserve">) and </w:t>
      </w:r>
      <w:r w:rsidR="00A41A6E">
        <w:t>the</w:t>
      </w:r>
      <w:r w:rsidRPr="00303948">
        <w:t xml:space="preserve"> score </w:t>
      </w:r>
      <w:r w:rsidR="00A41A6E">
        <w:t>are calculated</w:t>
      </w:r>
      <w:r w:rsidRPr="00303948">
        <w:t xml:space="preserve"> from th</w:t>
      </w:r>
      <w:r w:rsidR="00A41A6E">
        <w:t>e volume overlap resul</w:t>
      </w:r>
      <w:r w:rsidR="00A41A6E">
        <w:t>t</w:t>
      </w:r>
      <w:r w:rsidR="00A41A6E">
        <w:t>ing from</w:t>
      </w:r>
      <w:r w:rsidRPr="00303948">
        <w:t xml:space="preserve"> </w:t>
      </w:r>
      <w:r w:rsidR="00A41A6E">
        <w:t xml:space="preserve">the </w:t>
      </w:r>
      <w:r w:rsidRPr="00303948">
        <w:t>alignment</w:t>
      </w:r>
      <w:r w:rsidR="00A41A6E">
        <w:t>s.</w:t>
      </w:r>
    </w:p>
    <w:p w:rsidR="009C286D" w:rsidRPr="00303948" w:rsidRDefault="00044C95" w:rsidP="009C286D">
      <w:r>
        <w:t>For the representation</w:t>
      </w:r>
      <w:r w:rsidR="00A41A6E">
        <w:t xml:space="preserve"> of </w:t>
      </w:r>
      <w:r w:rsidR="009C286D" w:rsidRPr="00303948">
        <w:t>pharmacophore point</w:t>
      </w:r>
      <w:r w:rsidR="00A41A6E">
        <w:t>s,</w:t>
      </w:r>
      <w:r w:rsidR="009C286D" w:rsidRPr="00303948">
        <w:t xml:space="preserve"> a 3-dimensional Gau</w:t>
      </w:r>
      <w:r w:rsidR="009C286D" w:rsidRPr="00303948">
        <w:t>s</w:t>
      </w:r>
      <w:r w:rsidR="009C286D" w:rsidRPr="00303948">
        <w:t>sian volume is used</w:t>
      </w:r>
      <w:r w:rsidR="00A41A6E">
        <w:t xml:space="preserve"> in which</w:t>
      </w:r>
      <w:r w:rsidR="009C286D" w:rsidRPr="00303948">
        <w:t xml:space="preserve"> the volume is defined by its center and spread or sigma.</w:t>
      </w:r>
    </w:p>
    <w:p w:rsidR="009C286D" w:rsidRPr="007F4ED6" w:rsidRDefault="009C286D" w:rsidP="009C286D">
      <w:r w:rsidRPr="00303948">
        <w:t xml:space="preserve">Since alignment methods are dependent on the molecular orientation and position they tend to reflect a combinatorial </w:t>
      </w:r>
      <w:r w:rsidR="00FD0FC2" w:rsidRPr="00303948">
        <w:t>problem that</w:t>
      </w:r>
      <w:r w:rsidRPr="00303948">
        <w:t xml:space="preserve"> sometimes r</w:t>
      </w:r>
      <w:r w:rsidRPr="00303948">
        <w:t>e</w:t>
      </w:r>
      <w:r w:rsidRPr="00303948">
        <w:t xml:space="preserve">sults in high computation times. Several approaches are introduced within </w:t>
      </w:r>
      <w:r w:rsidRPr="00D2768B">
        <w:rPr>
          <w:i/>
        </w:rPr>
        <w:t>Pharao</w:t>
      </w:r>
      <w:r w:rsidRPr="00303948">
        <w:t xml:space="preserve"> to handle this problem and </w:t>
      </w:r>
      <w:r w:rsidR="00A41A6E">
        <w:t>this makes</w:t>
      </w:r>
      <w:r w:rsidRPr="00303948">
        <w:t xml:space="preserve"> </w:t>
      </w:r>
      <w:r w:rsidRPr="00354F62">
        <w:rPr>
          <w:i/>
        </w:rPr>
        <w:t>Pharao</w:t>
      </w:r>
      <w:r w:rsidRPr="00303948">
        <w:t xml:space="preserve"> a screening tool that is sufficiently fast.</w:t>
      </w:r>
      <w:r w:rsidR="00A41A6E">
        <w:t xml:space="preserve"> </w:t>
      </w:r>
      <w:r w:rsidRPr="00303948">
        <w:t xml:space="preserve">The alignment </w:t>
      </w:r>
      <w:r w:rsidR="00247A3B">
        <w:t>as implement</w:t>
      </w:r>
      <w:r w:rsidRPr="00303948">
        <w:t xml:space="preserve"> in </w:t>
      </w:r>
      <w:r w:rsidRPr="007F4ED6">
        <w:rPr>
          <w:i/>
        </w:rPr>
        <w:t>Pharao</w:t>
      </w:r>
      <w:r w:rsidRPr="00303948">
        <w:t xml:space="preserve"> is called a ‘rigid alignment’, meaning that no flexibility of the input stru</w:t>
      </w:r>
      <w:r w:rsidRPr="00303948">
        <w:t>c</w:t>
      </w:r>
      <w:r w:rsidRPr="00303948">
        <w:t>tures is assumed and the program always works with one, fixed, confo</w:t>
      </w:r>
      <w:r w:rsidRPr="00303948">
        <w:t>r</w:t>
      </w:r>
      <w:r w:rsidRPr="00303948">
        <w:t>mation. To obtain additional conformations of a molecule external sof</w:t>
      </w:r>
      <w:r w:rsidRPr="00303948">
        <w:t>t</w:t>
      </w:r>
      <w:r w:rsidRPr="00303948">
        <w:t>ware can be used as a preprocessing step.</w:t>
      </w:r>
    </w:p>
    <w:p w:rsidR="009C286D" w:rsidRPr="00303948" w:rsidRDefault="009C286D" w:rsidP="009C286D">
      <w:r w:rsidRPr="00303948">
        <w:t xml:space="preserve">In section </w:t>
      </w:r>
      <w:r w:rsidR="00C12EA5" w:rsidRPr="00303948">
        <w:fldChar w:fldCharType="begin"/>
      </w:r>
      <w:r w:rsidRPr="00303948">
        <w:instrText xml:space="preserve"> REF _Ref35922985 \r \h </w:instrText>
      </w:r>
      <w:r w:rsidR="00C12EA5" w:rsidRPr="00303948">
        <w:fldChar w:fldCharType="separate"/>
      </w:r>
      <w:r w:rsidR="00A41A6E">
        <w:t>2</w:t>
      </w:r>
      <w:r w:rsidR="00C12EA5" w:rsidRPr="00303948">
        <w:fldChar w:fldCharType="end"/>
      </w:r>
      <w:r w:rsidRPr="00303948">
        <w:t xml:space="preserve"> the implementation details are explained to give some i</w:t>
      </w:r>
      <w:r w:rsidRPr="00303948">
        <w:t>n</w:t>
      </w:r>
      <w:r w:rsidRPr="00303948">
        <w:t xml:space="preserve">sight in the working of </w:t>
      </w:r>
      <w:r w:rsidRPr="00354F62">
        <w:rPr>
          <w:i/>
        </w:rPr>
        <w:t>Pharao</w:t>
      </w:r>
      <w:r w:rsidRPr="00303948">
        <w:t xml:space="preserve">, and in section </w:t>
      </w:r>
      <w:r w:rsidR="00C12EA5" w:rsidRPr="00303948">
        <w:fldChar w:fldCharType="begin"/>
      </w:r>
      <w:r w:rsidRPr="00303948">
        <w:instrText xml:space="preserve"> REF _Ref35923081 \r \h </w:instrText>
      </w:r>
      <w:r w:rsidR="00C12EA5" w:rsidRPr="00303948">
        <w:fldChar w:fldCharType="separate"/>
      </w:r>
      <w:r w:rsidR="00A41A6E">
        <w:t>3</w:t>
      </w:r>
      <w:r w:rsidR="00C12EA5" w:rsidRPr="00303948">
        <w:fldChar w:fldCharType="end"/>
      </w:r>
      <w:r w:rsidRPr="00303948">
        <w:t xml:space="preserve"> a detailed explanation of </w:t>
      </w:r>
      <w:r w:rsidR="00A41A6E">
        <w:t>the command-line parameters and functions</w:t>
      </w:r>
      <w:r w:rsidR="00247A3B">
        <w:t xml:space="preserve"> is given</w:t>
      </w:r>
      <w:r w:rsidRPr="00303948">
        <w:t>.</w:t>
      </w:r>
    </w:p>
    <w:p w:rsidR="009C286D" w:rsidRPr="00B45C3F" w:rsidRDefault="009C286D" w:rsidP="00247A3B">
      <w:pPr>
        <w:pStyle w:val="Heading1"/>
      </w:pPr>
      <w:bookmarkStart w:id="4" w:name="_Ref35922985"/>
      <w:bookmarkStart w:id="5" w:name="_Toc77140085"/>
      <w:bookmarkStart w:id="6" w:name="_Toc145987591"/>
      <w:r w:rsidRPr="00B45C3F">
        <w:t>Implementation details</w:t>
      </w:r>
      <w:bookmarkEnd w:id="4"/>
      <w:bookmarkEnd w:id="5"/>
      <w:bookmarkEnd w:id="6"/>
    </w:p>
    <w:p w:rsidR="009C286D" w:rsidRPr="003F4ECE" w:rsidRDefault="009C286D" w:rsidP="009C286D">
      <w:pPr>
        <w:pStyle w:val="Heading2"/>
      </w:pPr>
      <w:bookmarkStart w:id="7" w:name="_Toc77140086"/>
      <w:bookmarkStart w:id="8" w:name="_Toc145987592"/>
      <w:r w:rsidRPr="003F4ECE">
        <w:t>Pharmacophores</w:t>
      </w:r>
      <w:bookmarkEnd w:id="7"/>
      <w:bookmarkEnd w:id="8"/>
    </w:p>
    <w:p w:rsidR="009C286D" w:rsidRPr="003F4ECE" w:rsidRDefault="009C286D" w:rsidP="009C286D">
      <w:pPr>
        <w:pStyle w:val="Heading3"/>
      </w:pPr>
      <w:bookmarkStart w:id="9" w:name="_Toc77140087"/>
      <w:bookmarkStart w:id="10" w:name="_Toc145987593"/>
      <w:r w:rsidRPr="003F4ECE">
        <w:t>Concept</w:t>
      </w:r>
      <w:bookmarkEnd w:id="9"/>
      <w:bookmarkEnd w:id="10"/>
    </w:p>
    <w:p w:rsidR="009C286D" w:rsidRPr="003F4ECE" w:rsidRDefault="009C286D" w:rsidP="009C286D">
      <w:r w:rsidRPr="003F4ECE">
        <w:t xml:space="preserve">A pharmacophore is described as an ensemble of functional groups, or structural features, with a defined geometry. In </w:t>
      </w:r>
      <w:r w:rsidRPr="00247A3B">
        <w:rPr>
          <w:i/>
        </w:rPr>
        <w:t>Pharao</w:t>
      </w:r>
      <w:r w:rsidRPr="003F4ECE">
        <w:t xml:space="preserve"> a pharmacophore is represented as a set of pharmacophore points, whereby each pharm</w:t>
      </w:r>
      <w:r w:rsidRPr="003F4ECE">
        <w:t>a</w:t>
      </w:r>
      <w:r w:rsidRPr="003F4ECE">
        <w:t>cophore point has the following properties:</w:t>
      </w:r>
    </w:p>
    <w:p w:rsidR="009C286D" w:rsidRPr="003F4ECE" w:rsidRDefault="00247A3B" w:rsidP="000B5EEE">
      <w:pPr>
        <w:numPr>
          <w:ilvl w:val="0"/>
          <w:numId w:val="4"/>
        </w:numPr>
        <w:jc w:val="left"/>
      </w:pPr>
      <w:r>
        <w:t>the type of functional group</w:t>
      </w:r>
      <w:r w:rsidR="006D44FD">
        <w:t>;</w:t>
      </w:r>
    </w:p>
    <w:p w:rsidR="009C286D" w:rsidRPr="003F4ECE" w:rsidRDefault="00247A3B" w:rsidP="000B5EEE">
      <w:pPr>
        <w:numPr>
          <w:ilvl w:val="0"/>
          <w:numId w:val="4"/>
        </w:numPr>
        <w:jc w:val="left"/>
      </w:pPr>
      <w:r>
        <w:t>the center of the point</w:t>
      </w:r>
      <w:r w:rsidR="006D44FD">
        <w:t>;</w:t>
      </w:r>
    </w:p>
    <w:p w:rsidR="009C286D" w:rsidRPr="003F4ECE" w:rsidRDefault="00247A3B" w:rsidP="000B5EEE">
      <w:pPr>
        <w:numPr>
          <w:ilvl w:val="0"/>
          <w:numId w:val="4"/>
        </w:numPr>
        <w:jc w:val="left"/>
      </w:pPr>
      <w:r>
        <w:t>the spread (</w:t>
      </w:r>
      <w:r w:rsidRPr="00247A3B">
        <w:rPr>
          <w:rFonts w:ascii="Symbol" w:hAnsi="Symbol"/>
        </w:rPr>
        <w:t>a</w:t>
      </w:r>
      <w:r>
        <w:t>)</w:t>
      </w:r>
      <w:r w:rsidR="006D44FD">
        <w:t>;</w:t>
      </w:r>
    </w:p>
    <w:p w:rsidR="009C286D" w:rsidRPr="003F4ECE" w:rsidRDefault="00247A3B" w:rsidP="000B5EEE">
      <w:pPr>
        <w:numPr>
          <w:ilvl w:val="0"/>
          <w:numId w:val="4"/>
        </w:numPr>
        <w:jc w:val="left"/>
      </w:pPr>
      <w:r>
        <w:t>the normal, if applicable</w:t>
      </w:r>
      <w:r w:rsidR="006D44FD">
        <w:t>.</w:t>
      </w:r>
    </w:p>
    <w:p w:rsidR="009C286D" w:rsidRPr="003F4ECE" w:rsidRDefault="00247A3B" w:rsidP="009C286D">
      <w:r>
        <w:t>Each</w:t>
      </w:r>
      <w:r w:rsidR="009C286D" w:rsidRPr="003F4ECE">
        <w:t xml:space="preserve"> pharmacophore point is modeled as a 3-dimensional spherical Gaussian volume represented by its center (coordinate) and spread (</w:t>
      </w:r>
      <w:r w:rsidRPr="00247A3B">
        <w:rPr>
          <w:rFonts w:ascii="Symbol" w:hAnsi="Symbol"/>
        </w:rPr>
        <w:t>a</w:t>
      </w:r>
      <w:r w:rsidR="009C286D" w:rsidRPr="003F4ECE">
        <w:t>). The definition of the Gaussian volume is given as follows</w:t>
      </w:r>
      <w:r>
        <w:t>:</w:t>
      </w:r>
    </w:p>
    <w:p w:rsidR="009C286D" w:rsidRPr="003F4ECE" w:rsidRDefault="00C12EA5" w:rsidP="00247A3B">
      <w:pPr>
        <w:jc w:val="center"/>
      </w:pPr>
      <w:r w:rsidRPr="00C12EA5">
        <w:rPr>
          <w:position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24pt">
            <v:imagedata r:id="rId12" r:pict="rId13" o:title=""/>
          </v:shape>
        </w:pict>
      </w:r>
    </w:p>
    <w:p w:rsidR="00247A3B" w:rsidRDefault="00247A3B" w:rsidP="009C286D">
      <w:r>
        <w:t xml:space="preserve">with </w:t>
      </w:r>
      <w:r w:rsidRPr="00247A3B">
        <w:rPr>
          <w:i/>
        </w:rPr>
        <w:t>V</w:t>
      </w:r>
      <w:r w:rsidRPr="00247A3B">
        <w:rPr>
          <w:i/>
          <w:vertAlign w:val="subscript"/>
        </w:rPr>
        <w:t>p</w:t>
      </w:r>
      <w:r>
        <w:t xml:space="preserve"> being the Gaussian volume, </w:t>
      </w:r>
      <w:r w:rsidRPr="00247A3B">
        <w:rPr>
          <w:i/>
        </w:rPr>
        <w:t>p</w:t>
      </w:r>
      <w:r>
        <w:t xml:space="preserve"> being </w:t>
      </w:r>
      <w:r w:rsidR="00FD0FC2">
        <w:t>normalization</w:t>
      </w:r>
      <w:r>
        <w:t xml:space="preserve"> constant to scale the total volume to </w:t>
      </w:r>
      <w:r w:rsidR="000E2DF9">
        <w:t>a</w:t>
      </w:r>
      <w:r>
        <w:t xml:space="preserve"> level </w:t>
      </w:r>
      <w:r w:rsidR="000E2DF9">
        <w:t>that is in relation to atomic volumes</w:t>
      </w:r>
      <w:r>
        <w:t xml:space="preserve">, </w:t>
      </w:r>
      <w:r w:rsidRPr="000E2DF9">
        <w:rPr>
          <w:i/>
        </w:rPr>
        <w:t>m</w:t>
      </w:r>
      <w:r>
        <w:t xml:space="preserve"> </w:t>
      </w:r>
      <w:r w:rsidR="000E2DF9">
        <w:t xml:space="preserve">being the </w:t>
      </w:r>
      <w:r>
        <w:t>center</w:t>
      </w:r>
      <w:r w:rsidR="000E2DF9">
        <w:t xml:space="preserve"> of the Gaussian</w:t>
      </w:r>
      <w:r>
        <w:t xml:space="preserve">, </w:t>
      </w:r>
      <w:r w:rsidR="000E2DF9">
        <w:t xml:space="preserve">and </w:t>
      </w:r>
      <w:r w:rsidRPr="000E2DF9">
        <w:rPr>
          <w:i/>
        </w:rPr>
        <w:t>r</w:t>
      </w:r>
      <w:r>
        <w:t xml:space="preserve"> </w:t>
      </w:r>
      <w:r w:rsidR="000E2DF9">
        <w:t xml:space="preserve">being the distance </w:t>
      </w:r>
      <w:r w:rsidR="00FD0FC2">
        <w:t>variable that</w:t>
      </w:r>
      <w:r w:rsidR="000E2DF9">
        <w:t xml:space="preserve"> is integrated.</w:t>
      </w:r>
    </w:p>
    <w:p w:rsidR="009C286D" w:rsidRPr="003F4ECE" w:rsidRDefault="009C286D" w:rsidP="009C286D">
      <w:r w:rsidRPr="003F4ECE">
        <w:t xml:space="preserve">The </w:t>
      </w:r>
      <w:r w:rsidRPr="000E2DF9">
        <w:t>coordi</w:t>
      </w:r>
      <w:r w:rsidR="000E2DF9">
        <w:t xml:space="preserve">nate </w:t>
      </w:r>
      <w:r w:rsidRPr="000E2DF9">
        <w:rPr>
          <w:i/>
        </w:rPr>
        <w:t>m</w:t>
      </w:r>
      <w:r w:rsidRPr="003F4ECE">
        <w:t xml:space="preserve"> of a pharmacophore point defines the position in space. All pharmacophore points must have a position in space. Each pharm</w:t>
      </w:r>
      <w:r w:rsidRPr="003F4ECE">
        <w:t>a</w:t>
      </w:r>
      <w:r w:rsidRPr="003F4ECE">
        <w:t xml:space="preserve">cophore point </w:t>
      </w:r>
      <w:r w:rsidR="000E2DF9">
        <w:t xml:space="preserve">is also </w:t>
      </w:r>
      <w:r w:rsidR="00FD0FC2">
        <w:t>characterized</w:t>
      </w:r>
      <w:r w:rsidR="000E2DF9">
        <w:t xml:space="preserve"> by </w:t>
      </w:r>
      <w:r>
        <w:rPr>
          <w:rFonts w:ascii="Monaco" w:hAnsi="Monaco"/>
          <w:color w:val="000000"/>
        </w:rPr>
        <w:sym w:font="Symbol" w:char="F061"/>
      </w:r>
      <w:r w:rsidR="000E2DF9">
        <w:rPr>
          <w:rFonts w:ascii="Monaco" w:hAnsi="Monaco"/>
          <w:color w:val="000000"/>
        </w:rPr>
        <w:t xml:space="preserve"> </w:t>
      </w:r>
      <w:r w:rsidRPr="003F4ECE">
        <w:t xml:space="preserve">that defines the volume of the point in space. </w:t>
      </w:r>
      <w:r w:rsidRPr="003F4ECE">
        <w:sym w:font="Symbol" w:char="F061"/>
      </w:r>
      <w:r w:rsidRPr="003F4ECE">
        <w:t xml:space="preserve"> is chosen inverse proportional to the square root of the radius.</w:t>
      </w:r>
    </w:p>
    <w:p w:rsidR="009C286D" w:rsidRPr="003F4ECE" w:rsidRDefault="000E2DF9" w:rsidP="009C286D">
      <w:r>
        <w:t xml:space="preserve">Each pharmacophore point is </w:t>
      </w:r>
      <w:r w:rsidR="00FD0FC2">
        <w:t>characterized</w:t>
      </w:r>
      <w:r>
        <w:t xml:space="preserve"> by a</w:t>
      </w:r>
      <w:r w:rsidR="009C286D" w:rsidRPr="003F4ECE">
        <w:t xml:space="preserve"> </w:t>
      </w:r>
      <w:r w:rsidR="009C286D" w:rsidRPr="000E2DF9">
        <w:t xml:space="preserve">functional </w:t>
      </w:r>
      <w:r>
        <w:t>type. These functional types</w:t>
      </w:r>
      <w:r w:rsidR="009C286D" w:rsidRPr="003F4ECE">
        <w:t xml:space="preserve"> </w:t>
      </w:r>
      <w:r w:rsidR="00044C95">
        <w:t>are</w:t>
      </w:r>
      <w:r w:rsidR="009C286D" w:rsidRPr="003F4ECE">
        <w:t xml:space="preserve"> considered to be important in the selective binding of molecules. Each functional group is labeled with a four-lettered code and </w:t>
      </w:r>
      <w:r>
        <w:t>the</w:t>
      </w:r>
      <w:r w:rsidR="009C286D" w:rsidRPr="003F4ECE">
        <w:t xml:space="preserve"> possibilities </w:t>
      </w:r>
      <w:r>
        <w:t xml:space="preserve">as implemented within </w:t>
      </w:r>
      <w:r w:rsidRPr="000E2DF9">
        <w:rPr>
          <w:i/>
        </w:rPr>
        <w:t>Pharao</w:t>
      </w:r>
      <w:r>
        <w:t xml:space="preserve"> </w:t>
      </w:r>
      <w:r w:rsidR="009C286D" w:rsidRPr="003F4ECE">
        <w:t xml:space="preserve">are </w:t>
      </w:r>
      <w:r>
        <w:t>given</w:t>
      </w:r>
      <w:r w:rsidR="009C286D" w:rsidRPr="003F4ECE">
        <w:t xml:space="preserve"> in</w:t>
      </w:r>
      <w:r w:rsidR="006C6286">
        <w:t xml:space="preserve"> </w:t>
      </w:r>
      <w:fldSimple w:instr=" REF _Ref145654131 ">
        <w:r w:rsidR="006C6286">
          <w:t xml:space="preserve">Table </w:t>
        </w:r>
        <w:r w:rsidR="006C6286">
          <w:rPr>
            <w:noProof/>
          </w:rPr>
          <w:t>1</w:t>
        </w:r>
      </w:fldSimple>
      <w:r w:rsidR="009C286D" w:rsidRPr="003F4ECE">
        <w:t>.</w:t>
      </w:r>
    </w:p>
    <w:p w:rsidR="000E2DF9" w:rsidRDefault="009C286D" w:rsidP="007139D3">
      <w:pPr>
        <w:spacing w:after="240"/>
      </w:pPr>
      <w:r w:rsidRPr="003F4ECE">
        <w:t>Some pharmacophore points also have a ‘direction’</w:t>
      </w:r>
      <w:r w:rsidR="000E2DF9">
        <w:t xml:space="preserve"> as</w:t>
      </w:r>
      <w:r w:rsidRPr="003F4ECE">
        <w:t xml:space="preserve"> defined by</w:t>
      </w:r>
      <w:r w:rsidRPr="000E2DF9">
        <w:t xml:space="preserve"> its normal</w:t>
      </w:r>
      <w:r w:rsidR="000E2DF9">
        <w:t>. The normal</w:t>
      </w:r>
      <w:r w:rsidRPr="003F4ECE">
        <w:t xml:space="preserve"> is a vector originating from the center of the pha</w:t>
      </w:r>
      <w:r w:rsidRPr="003F4ECE">
        <w:t>r</w:t>
      </w:r>
      <w:r w:rsidRPr="003F4ECE">
        <w:t>macophore point. It is optional to include this information during alig</w:t>
      </w:r>
      <w:r w:rsidRPr="003F4ECE">
        <w:t>n</w:t>
      </w:r>
      <w:r w:rsidRPr="003F4ECE">
        <w:t xml:space="preserve">ment and scoring. The rationale </w:t>
      </w:r>
      <w:r w:rsidR="006D44FD">
        <w:t xml:space="preserve">for the use </w:t>
      </w:r>
      <w:r w:rsidRPr="003F4ECE">
        <w:t xml:space="preserve">of a </w:t>
      </w:r>
      <w:r w:rsidR="006D44FD">
        <w:t xml:space="preserve">normal in the alignment </w:t>
      </w:r>
      <w:r w:rsidRPr="003F4ECE">
        <w:t>is that</w:t>
      </w:r>
      <w:r w:rsidR="006D44FD">
        <w:t>,</w:t>
      </w:r>
      <w:r w:rsidRPr="003F4ECE">
        <w:t xml:space="preserve"> for instance</w:t>
      </w:r>
      <w:r w:rsidR="006D44FD">
        <w:t>,</w:t>
      </w:r>
      <w:r w:rsidRPr="003F4ECE">
        <w:t xml:space="preserve"> a hydrogen bond acceptor works to the outside of the molecule</w:t>
      </w:r>
      <w:r w:rsidR="006D44FD">
        <w:t>,</w:t>
      </w:r>
      <w:r w:rsidRPr="003F4ECE">
        <w:t xml:space="preserve"> </w:t>
      </w:r>
      <w:r w:rsidR="006D44FD">
        <w:t>and</w:t>
      </w:r>
      <w:r w:rsidRPr="003F4ECE">
        <w:t xml:space="preserve"> an aroma</w:t>
      </w:r>
      <w:r w:rsidR="006D44FD">
        <w:t>tic ring is a planar structure that has an or</w:t>
      </w:r>
      <w:r w:rsidR="006D44FD">
        <w:t>i</w:t>
      </w:r>
      <w:r w:rsidR="006D44FD">
        <w:t>entation in space.</w:t>
      </w:r>
      <w:r w:rsidR="00044C95">
        <w:t xml:space="preserve"> This spatial orientation is not modeled as such by the Gaussian volume, hence the use of the normal to take this orientation into account.</w:t>
      </w:r>
    </w:p>
    <w:p w:rsidR="007139D3" w:rsidRDefault="007139D3" w:rsidP="007139D3">
      <w:pPr>
        <w:pStyle w:val="Caption"/>
        <w:spacing w:before="360"/>
      </w:pPr>
      <w:bookmarkStart w:id="11" w:name="_Ref145654131"/>
      <w:r>
        <w:t xml:space="preserve">Table </w:t>
      </w:r>
      <w:fldSimple w:instr=" SEQ Table \* ARABIC ">
        <w:r>
          <w:rPr>
            <w:noProof/>
          </w:rPr>
          <w:t>1</w:t>
        </w:r>
      </w:fldSimple>
      <w:bookmarkEnd w:id="11"/>
      <w:r>
        <w:t>. The set of functional groups defined in Pharao.</w:t>
      </w:r>
    </w:p>
    <w:tbl>
      <w:tblPr>
        <w:tblStyle w:val="TableGrid"/>
        <w:tblW w:w="0" w:type="auto"/>
        <w:tblInd w:w="108" w:type="dxa"/>
        <w:tblLook w:val="00BF"/>
      </w:tblPr>
      <w:tblGrid>
        <w:gridCol w:w="1438"/>
        <w:gridCol w:w="3382"/>
        <w:gridCol w:w="1417"/>
        <w:gridCol w:w="1418"/>
        <w:gridCol w:w="1276"/>
      </w:tblGrid>
      <w:tr w:rsidR="007139D3" w:rsidRPr="007139D3">
        <w:trPr>
          <w:tblHeader/>
        </w:trPr>
        <w:tc>
          <w:tcPr>
            <w:tcW w:w="1438" w:type="dxa"/>
            <w:shd w:val="clear" w:color="auto" w:fill="B3B3B3"/>
          </w:tcPr>
          <w:p w:rsidR="007139D3" w:rsidRPr="007139D3" w:rsidRDefault="007139D3" w:rsidP="007139D3">
            <w:pPr>
              <w:spacing w:before="60"/>
              <w:ind w:left="0"/>
              <w:jc w:val="center"/>
              <w:rPr>
                <w:b/>
                <w:sz w:val="16"/>
              </w:rPr>
            </w:pPr>
            <w:r>
              <w:rPr>
                <w:b/>
                <w:sz w:val="16"/>
              </w:rPr>
              <w:t>Code</w:t>
            </w:r>
          </w:p>
        </w:tc>
        <w:tc>
          <w:tcPr>
            <w:tcW w:w="3382" w:type="dxa"/>
            <w:shd w:val="clear" w:color="auto" w:fill="B3B3B3"/>
          </w:tcPr>
          <w:p w:rsidR="007139D3" w:rsidRPr="007139D3" w:rsidRDefault="007139D3" w:rsidP="007139D3">
            <w:pPr>
              <w:spacing w:before="60"/>
              <w:ind w:left="0"/>
              <w:jc w:val="center"/>
              <w:rPr>
                <w:b/>
                <w:sz w:val="16"/>
              </w:rPr>
            </w:pPr>
            <w:r>
              <w:rPr>
                <w:b/>
                <w:sz w:val="16"/>
              </w:rPr>
              <w:t>Description</w:t>
            </w:r>
          </w:p>
        </w:tc>
        <w:tc>
          <w:tcPr>
            <w:tcW w:w="1417" w:type="dxa"/>
            <w:shd w:val="clear" w:color="auto" w:fill="B3B3B3"/>
          </w:tcPr>
          <w:p w:rsidR="007139D3" w:rsidRPr="007139D3" w:rsidRDefault="007139D3" w:rsidP="007139D3">
            <w:pPr>
              <w:spacing w:before="60"/>
              <w:ind w:left="0"/>
              <w:jc w:val="center"/>
              <w:rPr>
                <w:rFonts w:ascii="Symbol" w:hAnsi="Symbol"/>
                <w:b/>
                <w:sz w:val="16"/>
              </w:rPr>
            </w:pPr>
            <w:r w:rsidRPr="007139D3">
              <w:rPr>
                <w:rFonts w:ascii="Symbol" w:hAnsi="Symbol"/>
                <w:b/>
                <w:sz w:val="16"/>
              </w:rPr>
              <w:t>a</w:t>
            </w:r>
          </w:p>
        </w:tc>
        <w:tc>
          <w:tcPr>
            <w:tcW w:w="1418" w:type="dxa"/>
            <w:shd w:val="clear" w:color="auto" w:fill="B3B3B3"/>
          </w:tcPr>
          <w:p w:rsidR="007139D3" w:rsidRPr="007139D3" w:rsidRDefault="007139D3" w:rsidP="007139D3">
            <w:pPr>
              <w:spacing w:before="60"/>
              <w:ind w:left="0"/>
              <w:jc w:val="center"/>
              <w:rPr>
                <w:b/>
                <w:sz w:val="16"/>
              </w:rPr>
            </w:pPr>
            <w:r>
              <w:rPr>
                <w:b/>
                <w:sz w:val="16"/>
              </w:rPr>
              <w:t>Normal</w:t>
            </w:r>
          </w:p>
        </w:tc>
        <w:tc>
          <w:tcPr>
            <w:tcW w:w="1276" w:type="dxa"/>
            <w:shd w:val="clear" w:color="auto" w:fill="B3B3B3"/>
          </w:tcPr>
          <w:p w:rsidR="007139D3" w:rsidRPr="007139D3" w:rsidRDefault="007139D3" w:rsidP="007139D3">
            <w:pPr>
              <w:spacing w:before="60"/>
              <w:ind w:left="0"/>
              <w:jc w:val="center"/>
              <w:rPr>
                <w:b/>
                <w:sz w:val="16"/>
              </w:rPr>
            </w:pPr>
            <w:r>
              <w:rPr>
                <w:b/>
                <w:sz w:val="16"/>
              </w:rPr>
              <w:t>Hybrid</w:t>
            </w:r>
          </w:p>
        </w:tc>
      </w:tr>
      <w:tr w:rsidR="007139D3" w:rsidRPr="007139D3">
        <w:tc>
          <w:tcPr>
            <w:tcW w:w="1438" w:type="dxa"/>
          </w:tcPr>
          <w:p w:rsidR="007139D3" w:rsidRPr="007139D3" w:rsidRDefault="007139D3" w:rsidP="006C6286">
            <w:pPr>
              <w:ind w:left="0"/>
              <w:rPr>
                <w:sz w:val="16"/>
              </w:rPr>
            </w:pPr>
            <w:r>
              <w:rPr>
                <w:sz w:val="16"/>
              </w:rPr>
              <w:t>AROM</w:t>
            </w:r>
          </w:p>
        </w:tc>
        <w:tc>
          <w:tcPr>
            <w:tcW w:w="3382" w:type="dxa"/>
          </w:tcPr>
          <w:p w:rsidR="007139D3" w:rsidRPr="007139D3" w:rsidRDefault="007139D3" w:rsidP="006C6286">
            <w:pPr>
              <w:ind w:left="0"/>
              <w:rPr>
                <w:sz w:val="16"/>
              </w:rPr>
            </w:pPr>
            <w:r>
              <w:rPr>
                <w:sz w:val="16"/>
              </w:rPr>
              <w:t>Aromatic ring</w:t>
            </w:r>
          </w:p>
        </w:tc>
        <w:tc>
          <w:tcPr>
            <w:tcW w:w="1417" w:type="dxa"/>
          </w:tcPr>
          <w:p w:rsidR="007139D3" w:rsidRPr="007139D3" w:rsidRDefault="006C6286" w:rsidP="006C6286">
            <w:pPr>
              <w:ind w:left="0"/>
              <w:jc w:val="center"/>
              <w:rPr>
                <w:sz w:val="16"/>
              </w:rPr>
            </w:pPr>
            <w:r>
              <w:rPr>
                <w:sz w:val="16"/>
              </w:rPr>
              <w:t>0.7</w:t>
            </w:r>
          </w:p>
        </w:tc>
        <w:tc>
          <w:tcPr>
            <w:tcW w:w="1418" w:type="dxa"/>
          </w:tcPr>
          <w:p w:rsidR="007139D3" w:rsidRPr="007139D3" w:rsidRDefault="006C6286" w:rsidP="006C6286">
            <w:pPr>
              <w:ind w:left="0"/>
              <w:jc w:val="center"/>
              <w:rPr>
                <w:sz w:val="16"/>
              </w:rPr>
            </w:pPr>
            <w:r>
              <w:rPr>
                <w:sz w:val="16"/>
              </w:rPr>
              <w:t>Yes</w:t>
            </w:r>
          </w:p>
        </w:tc>
        <w:tc>
          <w:tcPr>
            <w:tcW w:w="1276" w:type="dxa"/>
          </w:tcPr>
          <w:p w:rsidR="007139D3" w:rsidRPr="007139D3" w:rsidRDefault="006C6286" w:rsidP="006C6286">
            <w:pPr>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HDON</w:t>
            </w:r>
          </w:p>
        </w:tc>
        <w:tc>
          <w:tcPr>
            <w:tcW w:w="3382" w:type="dxa"/>
          </w:tcPr>
          <w:p w:rsidR="007139D3" w:rsidRPr="007139D3" w:rsidRDefault="006C6286" w:rsidP="007139D3">
            <w:pPr>
              <w:spacing w:before="60"/>
              <w:ind w:left="0"/>
              <w:rPr>
                <w:sz w:val="16"/>
              </w:rPr>
            </w:pPr>
            <w:r>
              <w:rPr>
                <w:sz w:val="16"/>
              </w:rPr>
              <w:t>Hydrogen bond donor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HACC</w:t>
            </w:r>
          </w:p>
        </w:tc>
        <w:tc>
          <w:tcPr>
            <w:tcW w:w="3382" w:type="dxa"/>
          </w:tcPr>
          <w:p w:rsidR="007139D3" w:rsidRPr="007139D3" w:rsidRDefault="006C6286" w:rsidP="007139D3">
            <w:pPr>
              <w:spacing w:before="60"/>
              <w:ind w:left="0"/>
              <w:rPr>
                <w:sz w:val="16"/>
              </w:rPr>
            </w:pPr>
            <w:r>
              <w:rPr>
                <w:sz w:val="16"/>
              </w:rPr>
              <w:t>Hydrogen bond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LIPO</w:t>
            </w:r>
          </w:p>
        </w:tc>
        <w:tc>
          <w:tcPr>
            <w:tcW w:w="3382" w:type="dxa"/>
          </w:tcPr>
          <w:p w:rsidR="007139D3" w:rsidRPr="007139D3" w:rsidRDefault="006C6286" w:rsidP="007139D3">
            <w:pPr>
              <w:spacing w:before="60"/>
              <w:ind w:left="0"/>
              <w:rPr>
                <w:sz w:val="16"/>
              </w:rPr>
            </w:pPr>
            <w:r>
              <w:rPr>
                <w:sz w:val="16"/>
              </w:rPr>
              <w:t>Lipophilic region</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POSC</w:t>
            </w:r>
          </w:p>
        </w:tc>
        <w:tc>
          <w:tcPr>
            <w:tcW w:w="3382" w:type="dxa"/>
          </w:tcPr>
          <w:p w:rsidR="007139D3" w:rsidRPr="007139D3" w:rsidRDefault="006C6286" w:rsidP="007139D3">
            <w:pPr>
              <w:spacing w:before="60"/>
              <w:ind w:left="0"/>
              <w:rPr>
                <w:sz w:val="16"/>
              </w:rPr>
            </w:pPr>
            <w:r>
              <w:rPr>
                <w:sz w:val="16"/>
              </w:rPr>
              <w:t>Positive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NEGC</w:t>
            </w:r>
          </w:p>
        </w:tc>
        <w:tc>
          <w:tcPr>
            <w:tcW w:w="3382" w:type="dxa"/>
          </w:tcPr>
          <w:p w:rsidR="007139D3" w:rsidRPr="007139D3" w:rsidRDefault="006C6286" w:rsidP="007139D3">
            <w:pPr>
              <w:spacing w:before="60"/>
              <w:ind w:left="0"/>
              <w:rPr>
                <w:sz w:val="16"/>
              </w:rPr>
            </w:pPr>
            <w:r>
              <w:rPr>
                <w:sz w:val="16"/>
              </w:rPr>
              <w:t>Negative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HYBH</w:t>
            </w:r>
          </w:p>
        </w:tc>
        <w:tc>
          <w:tcPr>
            <w:tcW w:w="3382" w:type="dxa"/>
          </w:tcPr>
          <w:p w:rsidR="007139D3" w:rsidRPr="007139D3" w:rsidRDefault="006C6286" w:rsidP="007139D3">
            <w:pPr>
              <w:spacing w:before="60"/>
              <w:ind w:left="0"/>
              <w:rPr>
                <w:sz w:val="16"/>
              </w:rPr>
            </w:pPr>
            <w:r>
              <w:rPr>
                <w:sz w:val="16"/>
              </w:rPr>
              <w:t>Hydrogen bond donor and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HYBL</w:t>
            </w:r>
          </w:p>
        </w:tc>
        <w:tc>
          <w:tcPr>
            <w:tcW w:w="3382" w:type="dxa"/>
          </w:tcPr>
          <w:p w:rsidR="007139D3" w:rsidRPr="007139D3" w:rsidRDefault="006C6286" w:rsidP="007139D3">
            <w:pPr>
              <w:spacing w:before="60"/>
              <w:ind w:left="0"/>
              <w:rPr>
                <w:sz w:val="16"/>
              </w:rPr>
            </w:pPr>
            <w:r>
              <w:rPr>
                <w:sz w:val="16"/>
              </w:rPr>
              <w:t>Aromatic and lipophilic</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EXCL</w:t>
            </w:r>
          </w:p>
        </w:tc>
        <w:tc>
          <w:tcPr>
            <w:tcW w:w="3382" w:type="dxa"/>
          </w:tcPr>
          <w:p w:rsidR="007139D3" w:rsidRPr="007139D3" w:rsidRDefault="006C6286" w:rsidP="007139D3">
            <w:pPr>
              <w:spacing w:before="60"/>
              <w:ind w:left="0"/>
              <w:rPr>
                <w:sz w:val="16"/>
              </w:rPr>
            </w:pPr>
            <w:r>
              <w:rPr>
                <w:sz w:val="16"/>
              </w:rPr>
              <w:t>Exclusion sphere</w:t>
            </w:r>
          </w:p>
        </w:tc>
        <w:tc>
          <w:tcPr>
            <w:tcW w:w="1417" w:type="dxa"/>
          </w:tcPr>
          <w:p w:rsidR="007139D3" w:rsidRPr="007139D3" w:rsidRDefault="006C6286" w:rsidP="006C6286">
            <w:pPr>
              <w:spacing w:before="60"/>
              <w:ind w:left="0"/>
              <w:jc w:val="center"/>
              <w:rPr>
                <w:sz w:val="16"/>
              </w:rPr>
            </w:pPr>
            <w:r>
              <w:rPr>
                <w:sz w:val="16"/>
              </w:rPr>
              <w:t>1.7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bl>
    <w:p w:rsidR="009C286D" w:rsidRPr="003F4ECE" w:rsidRDefault="009C286D" w:rsidP="006C6286">
      <w:pPr>
        <w:pStyle w:val="Heading3"/>
        <w:spacing w:before="480"/>
      </w:pPr>
      <w:bookmarkStart w:id="12" w:name="_Ref36272513"/>
      <w:bookmarkStart w:id="13" w:name="_Ref36273616"/>
      <w:bookmarkStart w:id="14" w:name="_Ref36275405"/>
      <w:bookmarkStart w:id="15" w:name="_Toc77140088"/>
      <w:bookmarkStart w:id="16" w:name="_Toc145987594"/>
      <w:r w:rsidRPr="003F4ECE">
        <w:t>Format</w:t>
      </w:r>
      <w:bookmarkEnd w:id="12"/>
      <w:bookmarkEnd w:id="13"/>
      <w:bookmarkEnd w:id="14"/>
      <w:bookmarkEnd w:id="15"/>
      <w:bookmarkEnd w:id="16"/>
    </w:p>
    <w:p w:rsidR="009C286D" w:rsidRPr="003F4ECE" w:rsidRDefault="009C286D" w:rsidP="009C286D">
      <w:r w:rsidRPr="003F4ECE">
        <w:t>Once generated, pharmacophores can be written to a file using a special tab-delimited format. This way, pharmacophores of molecules can be stored and used for screening or mapping without generating this info</w:t>
      </w:r>
      <w:r w:rsidRPr="003F4ECE">
        <w:t>r</w:t>
      </w:r>
      <w:r w:rsidRPr="003F4ECE">
        <w:t>mation each time again. It is recommended to use the ‘</w:t>
      </w:r>
      <w:r w:rsidRPr="003D5220">
        <w:rPr>
          <w:rFonts w:ascii="Courier New" w:hAnsi="Courier New"/>
          <w:sz w:val="20"/>
        </w:rPr>
        <w:t>.phar</w:t>
      </w:r>
      <w:r w:rsidRPr="00A3589D">
        <w:t>’</w:t>
      </w:r>
      <w:r w:rsidRPr="003F4ECE">
        <w:t xml:space="preserve"> extension for pharmacophore files.</w:t>
      </w:r>
    </w:p>
    <w:p w:rsidR="009C286D" w:rsidRPr="003F4ECE" w:rsidRDefault="009C286D" w:rsidP="009C286D">
      <w:r w:rsidRPr="003F4ECE">
        <w:t xml:space="preserve">The following format is defined for </w:t>
      </w:r>
      <w:r w:rsidR="006C6286">
        <w:t xml:space="preserve">writing </w:t>
      </w:r>
      <w:r w:rsidRPr="003F4ECE">
        <w:t>pharmacophores:</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240"/>
        <w:rPr>
          <w:rFonts w:ascii="Courier" w:hAnsi="Courier"/>
          <w:i/>
          <w:sz w:val="18"/>
        </w:rPr>
      </w:pPr>
      <w:r w:rsidRPr="003F4ECE">
        <w:tab/>
      </w:r>
      <w:r w:rsidR="006C6286" w:rsidRPr="006C6286">
        <w:rPr>
          <w:rFonts w:ascii="Courier" w:hAnsi="Courier"/>
          <w:i/>
          <w:sz w:val="18"/>
        </w:rPr>
        <w:t>name</w:t>
      </w:r>
    </w:p>
    <w:p w:rsid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r>
      <w:r w:rsidR="009C286D" w:rsidRPr="006C6286">
        <w:rPr>
          <w:rFonts w:ascii="Courier" w:hAnsi="Courier"/>
          <w:sz w:val="18"/>
        </w:rPr>
        <w:t>CODE</w:t>
      </w:r>
      <w:r>
        <w:rPr>
          <w:rFonts w:ascii="Courier" w:hAnsi="Courier"/>
          <w:b/>
          <w:color w:val="808080"/>
          <w:sz w:val="18"/>
        </w:rPr>
        <w:t xml:space="preserv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 xml:space="preserve">CODE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sidRPr="006C6286">
        <w:rPr>
          <w:rFonts w:ascii="Courier" w:hAnsi="Courier"/>
          <w:sz w:val="18"/>
        </w:rPr>
        <w:tab/>
        <w:t>$$$$</w:t>
      </w:r>
    </w:p>
    <w:p w:rsidR="009C286D" w:rsidRPr="003F4ECE" w:rsidRDefault="009C286D" w:rsidP="009C286D">
      <w:r w:rsidRPr="003F4ECE">
        <w:t>Ev</w:t>
      </w:r>
      <w:r w:rsidR="006C6286">
        <w:t>ery pharmacophore starts with a</w:t>
      </w:r>
      <w:r w:rsidRPr="003F4ECE">
        <w:t xml:space="preserve"> </w:t>
      </w:r>
      <w:r w:rsidR="006C6286">
        <w:t>variable</w:t>
      </w:r>
      <w:r w:rsidRPr="003F4ECE">
        <w:t xml:space="preserve"> </w:t>
      </w:r>
      <w:r w:rsidRPr="006C6286">
        <w:rPr>
          <w:rFonts w:ascii="Courier" w:hAnsi="Courier"/>
          <w:i/>
        </w:rPr>
        <w:t>name</w:t>
      </w:r>
      <w:r w:rsidRPr="00312825">
        <w:t xml:space="preserve">, which </w:t>
      </w:r>
      <w:r w:rsidR="006C6286">
        <w:t>is</w:t>
      </w:r>
      <w:r w:rsidRPr="00312825">
        <w:t xml:space="preserve"> used to ide</w:t>
      </w:r>
      <w:r w:rsidRPr="00312825">
        <w:t>n</w:t>
      </w:r>
      <w:r w:rsidRPr="00312825">
        <w:t xml:space="preserve">tify </w:t>
      </w:r>
      <w:r w:rsidR="00044C95">
        <w:t>the</w:t>
      </w:r>
      <w:r w:rsidRPr="00312825">
        <w:t xml:space="preserve"> pharmacophore</w:t>
      </w:r>
      <w:r w:rsidR="006C6286">
        <w:t>. In principle, the name of the pharmacophore is set identical to the title of the molecule of which the pharmacophore is calculated</w:t>
      </w:r>
      <w:r w:rsidRPr="00312825">
        <w:t>.</w:t>
      </w:r>
      <w:r w:rsidRPr="003F4ECE">
        <w:rPr>
          <w:rFonts w:ascii="Courier" w:hAnsi="Courier"/>
        </w:rPr>
        <w:t xml:space="preserve"> </w:t>
      </w:r>
      <w:r w:rsidRPr="003F4ECE">
        <w:t>Then for each pharmacophore point a new line is used, co</w:t>
      </w:r>
      <w:r w:rsidRPr="003F4ECE">
        <w:t>n</w:t>
      </w:r>
      <w:r w:rsidRPr="003F4ECE">
        <w:t>taining the following information:</w:t>
      </w:r>
    </w:p>
    <w:p w:rsidR="009C286D" w:rsidRPr="003F4ECE" w:rsidRDefault="009C286D" w:rsidP="000B5EEE">
      <w:pPr>
        <w:numPr>
          <w:ilvl w:val="0"/>
          <w:numId w:val="16"/>
        </w:numPr>
        <w:jc w:val="left"/>
      </w:pPr>
      <w:r w:rsidRPr="00B25F2E">
        <w:rPr>
          <w:rFonts w:ascii="Courier" w:hAnsi="Courier"/>
          <w:i/>
        </w:rPr>
        <w:t>CODE</w:t>
      </w:r>
      <w:r w:rsidRPr="003F4ECE">
        <w:t xml:space="preserve"> is one of the nine codes listed in</w:t>
      </w:r>
      <w:r w:rsidR="006C6286">
        <w:t xml:space="preserve"> </w:t>
      </w:r>
      <w:fldSimple w:instr=" REF _Ref145654131 ">
        <w:r w:rsidR="006C6286">
          <w:t xml:space="preserve">Table </w:t>
        </w:r>
        <w:r w:rsidR="006C6286">
          <w:rPr>
            <w:noProof/>
          </w:rPr>
          <w:t>1</w:t>
        </w:r>
      </w:fldSimple>
      <w:r w:rsidR="006C6286">
        <w:t>;</w:t>
      </w:r>
    </w:p>
    <w:p w:rsidR="009C286D" w:rsidRPr="003F4ECE" w:rsidRDefault="009C286D" w:rsidP="000B5EEE">
      <w:pPr>
        <w:numPr>
          <w:ilvl w:val="0"/>
          <w:numId w:val="16"/>
        </w:numPr>
        <w:jc w:val="left"/>
      </w:pPr>
      <w:r w:rsidRPr="00B25F2E">
        <w:rPr>
          <w:rFonts w:ascii="Courier" w:hAnsi="Courier"/>
          <w:i/>
        </w:rPr>
        <w:t>Cx</w:t>
      </w:r>
      <w:r w:rsidRPr="003F4ECE">
        <w:t xml:space="preserve">, </w:t>
      </w:r>
      <w:r w:rsidRPr="00B25F2E">
        <w:rPr>
          <w:rFonts w:ascii="Courier" w:hAnsi="Courier"/>
          <w:i/>
        </w:rPr>
        <w:t>Cy</w:t>
      </w:r>
      <w:r w:rsidRPr="003F4ECE">
        <w:t xml:space="preserve"> and </w:t>
      </w:r>
      <w:r w:rsidRPr="00B25F2E">
        <w:rPr>
          <w:rFonts w:ascii="Courier" w:hAnsi="Courier"/>
          <w:i/>
        </w:rPr>
        <w:t>Cz</w:t>
      </w:r>
      <w:r w:rsidRPr="003F4ECE">
        <w:t xml:space="preserve"> are the coordin</w:t>
      </w:r>
      <w:r w:rsidR="006C6286">
        <w:t>ates of the pharmacophore point;</w:t>
      </w:r>
    </w:p>
    <w:p w:rsidR="00B25F2E" w:rsidRDefault="009C286D" w:rsidP="000B5EEE">
      <w:pPr>
        <w:numPr>
          <w:ilvl w:val="0"/>
          <w:numId w:val="16"/>
        </w:numPr>
        <w:jc w:val="left"/>
      </w:pPr>
      <w:r w:rsidRPr="00B25F2E">
        <w:rPr>
          <w:i/>
        </w:rPr>
        <w:sym w:font="Symbol" w:char="F061"/>
      </w:r>
      <w:r w:rsidRPr="003F4ECE">
        <w:t xml:space="preserve"> is the spread of the Gaussian</w:t>
      </w:r>
      <w:r w:rsidR="00B25F2E">
        <w:t>;</w:t>
      </w:r>
    </w:p>
    <w:p w:rsidR="009C286D" w:rsidRPr="003F4ECE" w:rsidRDefault="00B25F2E" w:rsidP="000B5EEE">
      <w:pPr>
        <w:numPr>
          <w:ilvl w:val="0"/>
          <w:numId w:val="16"/>
        </w:numPr>
        <w:jc w:val="left"/>
      </w:pPr>
      <w:r w:rsidRPr="00B25F2E">
        <w:rPr>
          <w:i/>
        </w:rPr>
        <w:t>norm</w:t>
      </w:r>
      <w:r>
        <w:t xml:space="preserve"> is a </w:t>
      </w:r>
      <w:r w:rsidR="00044C95">
        <w:t>B</w:t>
      </w:r>
      <w:r>
        <w:t>oolean parameter (1 or 0) indicating whether this pa</w:t>
      </w:r>
      <w:r>
        <w:t>r</w:t>
      </w:r>
      <w:r>
        <w:t>ticular point contains normal information;</w:t>
      </w:r>
    </w:p>
    <w:p w:rsidR="009C286D" w:rsidRPr="003F4ECE" w:rsidRDefault="009C286D" w:rsidP="000B5EEE">
      <w:pPr>
        <w:numPr>
          <w:ilvl w:val="0"/>
          <w:numId w:val="16"/>
        </w:numPr>
        <w:jc w:val="left"/>
      </w:pPr>
      <w:r w:rsidRPr="00B25F2E">
        <w:rPr>
          <w:rFonts w:ascii="Courier" w:hAnsi="Courier"/>
          <w:i/>
        </w:rPr>
        <w:t>Nx</w:t>
      </w:r>
      <w:r w:rsidRPr="003F4ECE">
        <w:t xml:space="preserve">, </w:t>
      </w:r>
      <w:r w:rsidRPr="00B25F2E">
        <w:rPr>
          <w:rFonts w:ascii="Courier" w:hAnsi="Courier"/>
          <w:i/>
        </w:rPr>
        <w:t>Ny</w:t>
      </w:r>
      <w:r w:rsidRPr="003F4ECE">
        <w:t xml:space="preserve"> and </w:t>
      </w:r>
      <w:r w:rsidRPr="00B25F2E">
        <w:rPr>
          <w:rFonts w:ascii="Courier" w:hAnsi="Courier"/>
          <w:i/>
        </w:rPr>
        <w:t>Nz</w:t>
      </w:r>
      <w:r w:rsidRPr="003F4ECE">
        <w:t xml:space="preserve"> are the coordinates of the normal.</w:t>
      </w:r>
      <w:r w:rsidR="00B25F2E">
        <w:t xml:space="preserve"> With pharm</w:t>
      </w:r>
      <w:r w:rsidR="00B25F2E">
        <w:t>a</w:t>
      </w:r>
      <w:r w:rsidR="00B25F2E">
        <w:t>cophore points that have no normal information, these three data points are set to 0.</w:t>
      </w:r>
    </w:p>
    <w:p w:rsidR="009C286D" w:rsidRPr="003F4ECE" w:rsidRDefault="009C286D" w:rsidP="009C286D">
      <w:r w:rsidRPr="003F4ECE">
        <w:t xml:space="preserve">The end of the pharmacophore is indicated with </w:t>
      </w:r>
      <w:r w:rsidR="00B25F2E">
        <w:t>a</w:t>
      </w:r>
      <w:r w:rsidRPr="003F4ECE">
        <w:t xml:space="preserve"> </w:t>
      </w:r>
      <w:r w:rsidRPr="00312825">
        <w:rPr>
          <w:rFonts w:ascii="Courier" w:hAnsi="Courier"/>
        </w:rPr>
        <w:t>$$$$</w:t>
      </w:r>
      <w:r w:rsidRPr="003F4ECE">
        <w:t xml:space="preserve"> token. This way, a file can contain multiple pharmacophores.</w:t>
      </w:r>
    </w:p>
    <w:p w:rsidR="009C286D" w:rsidRPr="003F4ECE" w:rsidRDefault="009C286D" w:rsidP="009C286D">
      <w:r w:rsidRPr="003F4ECE">
        <w:t>Lines starting with the # symbol are considered documentation and are skipped during parsing of a pharmacophore file.</w:t>
      </w:r>
    </w:p>
    <w:p w:rsidR="009C286D" w:rsidRPr="003F4ECE" w:rsidRDefault="009C286D" w:rsidP="009C286D">
      <w:r w:rsidRPr="003F4ECE">
        <w:t>This human-readable format enables the manual modification of a pha</w:t>
      </w:r>
      <w:r w:rsidRPr="003F4ECE">
        <w:t>r</w:t>
      </w:r>
      <w:r w:rsidRPr="003F4ECE">
        <w:t>macophore. To remove a pharmacophore point</w:t>
      </w:r>
      <w:r w:rsidR="00F147A9">
        <w:t xml:space="preserve"> from a pharmacophore, </w:t>
      </w:r>
      <w:r w:rsidRPr="003F4ECE">
        <w:t xml:space="preserve"> it is sufficient to </w:t>
      </w:r>
      <w:r w:rsidR="00F147A9">
        <w:t>remove</w:t>
      </w:r>
      <w:r w:rsidRPr="003F4ECE">
        <w:t xml:space="preserve"> </w:t>
      </w:r>
      <w:r w:rsidR="00F147A9">
        <w:t>the corresponding</w:t>
      </w:r>
      <w:r w:rsidRPr="003F4ECE">
        <w:t xml:space="preserve"> line in the file.</w:t>
      </w:r>
    </w:p>
    <w:p w:rsidR="009C286D" w:rsidRPr="00820AEF" w:rsidRDefault="009C286D" w:rsidP="009C286D">
      <w:pPr>
        <w:pStyle w:val="Heading2"/>
      </w:pPr>
      <w:bookmarkStart w:id="17" w:name="_Ref35922253"/>
      <w:bookmarkStart w:id="18" w:name="_Ref36273743"/>
      <w:bookmarkStart w:id="19" w:name="_Toc77140089"/>
      <w:bookmarkStart w:id="20" w:name="_Toc145987595"/>
      <w:r w:rsidRPr="00820AEF">
        <w:t>Generating pharmacophore</w:t>
      </w:r>
      <w:bookmarkEnd w:id="17"/>
      <w:r w:rsidRPr="00820AEF">
        <w:t xml:space="preserve"> points</w:t>
      </w:r>
      <w:bookmarkEnd w:id="18"/>
      <w:bookmarkEnd w:id="19"/>
      <w:bookmarkEnd w:id="20"/>
    </w:p>
    <w:p w:rsidR="009C286D" w:rsidRPr="00354F62" w:rsidRDefault="009C286D" w:rsidP="009C286D">
      <w:pPr>
        <w:pStyle w:val="Heading3"/>
      </w:pPr>
      <w:bookmarkStart w:id="21" w:name="_Ref36277247"/>
      <w:bookmarkStart w:id="22" w:name="_Toc77140090"/>
      <w:bookmarkStart w:id="23" w:name="_Toc145987596"/>
      <w:r w:rsidRPr="00354F62">
        <w:t xml:space="preserve">Aromatic </w:t>
      </w:r>
      <w:r w:rsidR="006C6286">
        <w:t>r</w:t>
      </w:r>
      <w:r w:rsidRPr="00354F62">
        <w:t>ings</w:t>
      </w:r>
      <w:bookmarkEnd w:id="21"/>
      <w:bookmarkEnd w:id="22"/>
      <w:bookmarkEnd w:id="23"/>
    </w:p>
    <w:p w:rsidR="009C286D" w:rsidRPr="00354F62" w:rsidRDefault="009C286D" w:rsidP="009C286D">
      <w:r w:rsidRPr="00354F62">
        <w:t>The generation of aromatic</w:t>
      </w:r>
      <w:r w:rsidR="00F147A9">
        <w:t xml:space="preserve"> ring pharmacophore points, or </w:t>
      </w:r>
      <w:r w:rsidRPr="00354F62">
        <w:rPr>
          <w:rFonts w:ascii="Courier" w:hAnsi="Courier"/>
        </w:rPr>
        <w:t>AROM</w:t>
      </w:r>
      <w:r w:rsidRPr="00354F62">
        <w:t xml:space="preserve"> points, includes ring detection and aromaticity detection.</w:t>
      </w:r>
    </w:p>
    <w:p w:rsidR="009C286D" w:rsidRPr="00354F62" w:rsidRDefault="00F147A9" w:rsidP="009C286D">
      <w:r>
        <w:t>R</w:t>
      </w:r>
      <w:r w:rsidR="009C286D" w:rsidRPr="00354F62">
        <w:t>ing systems containing multiple aromatic rings w</w:t>
      </w:r>
      <w:r>
        <w:t xml:space="preserve">ill be converted into multiple </w:t>
      </w:r>
      <w:r w:rsidR="009C286D" w:rsidRPr="00354F62">
        <w:rPr>
          <w:rFonts w:ascii="Courier" w:hAnsi="Courier"/>
        </w:rPr>
        <w:t>AROM</w:t>
      </w:r>
      <w:r w:rsidR="009C286D" w:rsidRPr="00354F62">
        <w:t xml:space="preserve"> points. </w:t>
      </w:r>
      <w:r w:rsidR="00C12EA5" w:rsidRPr="00354F62">
        <w:fldChar w:fldCharType="begin"/>
      </w:r>
      <w:r w:rsidR="009C286D" w:rsidRPr="00354F62">
        <w:instrText xml:space="preserve"> REF _Ref35929393 \h </w:instrText>
      </w:r>
      <w:r w:rsidR="00C12EA5" w:rsidRPr="00354F62">
        <w:fldChar w:fldCharType="separate"/>
      </w:r>
      <w:r>
        <w:t xml:space="preserve">Figure </w:t>
      </w:r>
      <w:r>
        <w:rPr>
          <w:noProof/>
        </w:rPr>
        <w:t>1</w:t>
      </w:r>
      <w:r w:rsidR="00C12EA5" w:rsidRPr="00354F62">
        <w:fldChar w:fldCharType="end"/>
      </w:r>
      <w:r w:rsidR="009C286D" w:rsidRPr="00354F62">
        <w:t xml:space="preserve"> illustrates this for the molecule naphth</w:t>
      </w:r>
      <w:r w:rsidR="009C286D" w:rsidRPr="00354F62">
        <w:t>a</w:t>
      </w:r>
      <w:r w:rsidR="009C286D" w:rsidRPr="00354F62">
        <w:t>lene, consisting of a ring system with two benzene rings.</w:t>
      </w:r>
    </w:p>
    <w:p w:rsidR="009C286D" w:rsidRPr="00354F62" w:rsidRDefault="009C286D" w:rsidP="00F147A9">
      <w:pPr>
        <w:keepNext/>
      </w:pPr>
      <w:r w:rsidRPr="00354F62">
        <w:t xml:space="preserve">The position of the </w:t>
      </w:r>
      <w:r w:rsidRPr="00354F62">
        <w:rPr>
          <w:rFonts w:ascii="Courier" w:hAnsi="Courier"/>
        </w:rPr>
        <w:t>AROM</w:t>
      </w:r>
      <w:r w:rsidRPr="00354F62">
        <w:t xml:space="preserve"> point is the center of the ring it represents.</w:t>
      </w:r>
      <w:r w:rsidR="00F147A9">
        <w:t xml:space="preserve"> </w:t>
      </w:r>
      <w:r w:rsidRPr="00354F62">
        <w:rPr>
          <w:rFonts w:ascii="Courier" w:hAnsi="Courier"/>
        </w:rPr>
        <w:t>AROM</w:t>
      </w:r>
      <w:r w:rsidRPr="00354F62">
        <w:t xml:space="preserve"> points also contain a normal as extra information. This normal indicates the orientation of the aromatic ring and is placed perpendicular on the plane formed by the ring. Because its sole purpose is to indicate the or</w:t>
      </w:r>
      <w:r w:rsidRPr="00354F62">
        <w:t>i</w:t>
      </w:r>
      <w:r w:rsidRPr="00354F62">
        <w:t>entation</w:t>
      </w:r>
      <w:r w:rsidR="00F147A9">
        <w:t xml:space="preserve"> of the plane</w:t>
      </w:r>
      <w:r w:rsidRPr="00354F62">
        <w:t>, the normal is always a unit vector with length 1 Å.</w:t>
      </w:r>
    </w:p>
    <w:p w:rsidR="009C286D" w:rsidRDefault="009C286D" w:rsidP="00F147A9">
      <w:pPr>
        <w:pStyle w:val="Caption"/>
        <w:spacing w:after="240"/>
      </w:pPr>
      <w:bookmarkStart w:id="24" w:name="_Ref59000112"/>
      <w:bookmarkStart w:id="25" w:name="_Ref35929393"/>
      <w:r>
        <w:t xml:space="preserve">Figure </w:t>
      </w:r>
      <w:fldSimple w:instr=" SEQ Figure \* ARABIC ">
        <w:r w:rsidR="00216D33">
          <w:rPr>
            <w:noProof/>
          </w:rPr>
          <w:t>1</w:t>
        </w:r>
      </w:fldSimple>
      <w:bookmarkEnd w:id="24"/>
      <w:bookmarkEnd w:id="25"/>
      <w:r w:rsidR="00F147A9">
        <w:t xml:space="preserve">. </w:t>
      </w:r>
      <w:r w:rsidRPr="00FC1A7D">
        <w:t>Visualization of th</w:t>
      </w:r>
      <w:r w:rsidR="00F147A9">
        <w:t xml:space="preserve">e two generated </w:t>
      </w:r>
      <w:r w:rsidRPr="00354F62">
        <w:rPr>
          <w:rFonts w:ascii="Courier" w:hAnsi="Courier"/>
        </w:rPr>
        <w:t>AROM</w:t>
      </w:r>
      <w:r w:rsidR="00F147A9">
        <w:t xml:space="preserve"> points</w:t>
      </w:r>
      <w:r w:rsidRPr="00FC1A7D">
        <w:t xml:space="preserve"> for naphthal</w:t>
      </w:r>
      <w:r w:rsidR="00F147A9">
        <w:t xml:space="preserve">ene. Both points are shown as </w:t>
      </w:r>
      <w:r w:rsidRPr="00FC1A7D">
        <w:t>yellow sphere</w:t>
      </w:r>
      <w:r w:rsidR="00F147A9">
        <w:t>s</w:t>
      </w:r>
      <w:r w:rsidRPr="00FC1A7D">
        <w:t>.</w:t>
      </w:r>
      <w:r w:rsidR="006D44FD">
        <w:t xml:space="preserve"> The normals are not shown.</w:t>
      </w:r>
    </w:p>
    <w:p w:rsidR="009C286D" w:rsidRDefault="0078248C" w:rsidP="00F147A9">
      <w:pPr>
        <w:keepNext/>
        <w:spacing w:after="360"/>
        <w:jc w:val="center"/>
      </w:pPr>
      <w:bookmarkStart w:id="26" w:name="OLE_LINK2"/>
      <w:r>
        <w:rPr>
          <w:noProof/>
        </w:rPr>
        <w:drawing>
          <wp:inline distT="0" distB="0" distL="0" distR="0">
            <wp:extent cx="3352800" cy="1666240"/>
            <wp:effectExtent l="25400" t="0" r="0" b="0"/>
            <wp:docPr id="30" name="Picture 30" descr="Napht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phtalene"/>
                    <pic:cNvPicPr>
                      <a:picLocks noChangeAspect="1" noChangeArrowheads="1"/>
                    </pic:cNvPicPr>
                  </pic:nvPicPr>
                  <pic:blipFill>
                    <a:blip r:embed="rId14"/>
                    <a:srcRect/>
                    <a:stretch>
                      <a:fillRect/>
                    </a:stretch>
                  </pic:blipFill>
                  <pic:spPr bwMode="auto">
                    <a:xfrm>
                      <a:off x="0" y="0"/>
                      <a:ext cx="3352800" cy="1666240"/>
                    </a:xfrm>
                    <a:prstGeom prst="rect">
                      <a:avLst/>
                    </a:prstGeom>
                    <a:noFill/>
                    <a:ln w="9525">
                      <a:noFill/>
                      <a:miter lim="800000"/>
                      <a:headEnd/>
                      <a:tailEnd/>
                    </a:ln>
                  </pic:spPr>
                </pic:pic>
              </a:graphicData>
            </a:graphic>
          </wp:inline>
        </w:drawing>
      </w:r>
      <w:bookmarkEnd w:id="26"/>
    </w:p>
    <w:p w:rsidR="009C286D" w:rsidRPr="00354F62" w:rsidRDefault="009C286D" w:rsidP="009C286D">
      <w:r w:rsidRPr="00354F62">
        <w:t>If the angle between two normal vectors is zero, the</w:t>
      </w:r>
      <w:r w:rsidR="00F147A9">
        <w:t>n</w:t>
      </w:r>
      <w:r w:rsidRPr="00354F62">
        <w:t xml:space="preserve"> two cor</w:t>
      </w:r>
      <w:r w:rsidR="00F147A9">
        <w:t>responding ring planes</w:t>
      </w:r>
      <w:r w:rsidRPr="00354F62">
        <w:t xml:space="preserve"> are parallel to each other. The value of this angle can act as a penalty when comparing two </w:t>
      </w:r>
      <w:r w:rsidRPr="00556548">
        <w:rPr>
          <w:rFonts w:ascii="Courier" w:hAnsi="Courier"/>
        </w:rPr>
        <w:t>AROM</w:t>
      </w:r>
      <w:r w:rsidRPr="00354F62">
        <w:t xml:space="preserve"> points to each other.</w:t>
      </w:r>
    </w:p>
    <w:p w:rsidR="009C286D" w:rsidRDefault="009C286D" w:rsidP="009C286D">
      <w:pPr>
        <w:pStyle w:val="Heading3"/>
      </w:pPr>
      <w:bookmarkStart w:id="27" w:name="_Ref36277284"/>
      <w:bookmarkStart w:id="28" w:name="_Toc77140091"/>
      <w:bookmarkStart w:id="29" w:name="_Toc145987597"/>
      <w:r>
        <w:t xml:space="preserve">Hydrogen </w:t>
      </w:r>
      <w:r w:rsidR="00F147A9">
        <w:t>b</w:t>
      </w:r>
      <w:r>
        <w:t xml:space="preserve">ond </w:t>
      </w:r>
      <w:r w:rsidR="00F147A9">
        <w:t>d</w:t>
      </w:r>
      <w:r>
        <w:t>onors</w:t>
      </w:r>
      <w:bookmarkEnd w:id="27"/>
      <w:bookmarkEnd w:id="28"/>
      <w:bookmarkEnd w:id="29"/>
    </w:p>
    <w:p w:rsidR="009C286D" w:rsidRPr="00354F62" w:rsidRDefault="00812C0F" w:rsidP="009C286D">
      <w:r>
        <w:t>T</w:t>
      </w:r>
      <w:r w:rsidR="009C286D" w:rsidRPr="00354F62">
        <w:t xml:space="preserve">he generation of hydrogen bond donor pharmacophore points, or </w:t>
      </w:r>
      <w:r w:rsidR="009C286D" w:rsidRPr="00354F62">
        <w:rPr>
          <w:rFonts w:ascii="Courier" w:hAnsi="Courier"/>
        </w:rPr>
        <w:t>HDON</w:t>
      </w:r>
      <w:r w:rsidR="009C286D" w:rsidRPr="00354F62">
        <w:t xml:space="preserve"> points, is based on topological information </w:t>
      </w:r>
      <w:r>
        <w:t>according a simple</w:t>
      </w:r>
      <w:r w:rsidR="009C286D" w:rsidRPr="00354F62">
        <w:t xml:space="preserve"> procedure.</w:t>
      </w:r>
      <w:r>
        <w:t xml:space="preserve"> </w:t>
      </w:r>
      <w:r w:rsidR="009C286D" w:rsidRPr="00354F62">
        <w:t>To be labeled as a hydrogen bond donor, every atom is checked for the following conditions:</w:t>
      </w:r>
    </w:p>
    <w:p w:rsidR="009C286D" w:rsidRPr="00354F62" w:rsidRDefault="00812C0F" w:rsidP="000B5EEE">
      <w:pPr>
        <w:numPr>
          <w:ilvl w:val="0"/>
          <w:numId w:val="5"/>
        </w:numPr>
        <w:jc w:val="left"/>
      </w:pPr>
      <w:r>
        <w:t>Only nitrogen or oxygen atoms;</w:t>
      </w:r>
    </w:p>
    <w:p w:rsidR="009C286D" w:rsidRPr="00354F62" w:rsidRDefault="009C286D" w:rsidP="000B5EEE">
      <w:pPr>
        <w:numPr>
          <w:ilvl w:val="0"/>
          <w:numId w:val="5"/>
        </w:numPr>
        <w:jc w:val="left"/>
      </w:pPr>
      <w:r w:rsidRPr="00354F62">
        <w:t xml:space="preserve">Formal charge </w:t>
      </w:r>
      <w:r w:rsidR="00BD7A57">
        <w:t xml:space="preserve">is </w:t>
      </w:r>
      <w:r w:rsidRPr="00354F62">
        <w:t>not negative</w:t>
      </w:r>
      <w:r w:rsidR="00812C0F">
        <w:t>;</w:t>
      </w:r>
    </w:p>
    <w:p w:rsidR="009C286D" w:rsidRPr="00354F62" w:rsidRDefault="00812C0F" w:rsidP="000B5EEE">
      <w:pPr>
        <w:numPr>
          <w:ilvl w:val="0"/>
          <w:numId w:val="5"/>
        </w:numPr>
        <w:jc w:val="left"/>
      </w:pPr>
      <w:r>
        <w:t>A</w:t>
      </w:r>
      <w:r w:rsidR="009C286D" w:rsidRPr="00354F62">
        <w:t>t least 1 attached hydrogen atom</w:t>
      </w:r>
      <w:r>
        <w:t>.</w:t>
      </w:r>
    </w:p>
    <w:p w:rsidR="00216D33" w:rsidRDefault="009C286D" w:rsidP="009C286D">
      <w:r w:rsidRPr="00354F62">
        <w:t xml:space="preserve">The center of the </w:t>
      </w:r>
      <w:r w:rsidRPr="00354F62">
        <w:rPr>
          <w:rFonts w:ascii="Courier" w:hAnsi="Courier"/>
        </w:rPr>
        <w:t>HDON</w:t>
      </w:r>
      <w:r w:rsidRPr="00354F62">
        <w:t xml:space="preserve"> point is the position of the heavy atom that is l</w:t>
      </w:r>
      <w:r w:rsidRPr="00354F62">
        <w:t>a</w:t>
      </w:r>
      <w:r w:rsidRPr="00354F62">
        <w:t>beled as a valid hydrogen bond donor.</w:t>
      </w:r>
      <w:r w:rsidR="00880DAF">
        <w:t xml:space="preserve"> Hydrogen bond donor pharm</w:t>
      </w:r>
      <w:r w:rsidR="00880DAF">
        <w:t>a</w:t>
      </w:r>
      <w:r w:rsidR="00880DAF">
        <w:t xml:space="preserve">cophore points are also </w:t>
      </w:r>
      <w:r w:rsidR="00FD0FC2">
        <w:t>characterized</w:t>
      </w:r>
      <w:r w:rsidR="00880DAF">
        <w:t xml:space="preserve"> by normal information. The dire</w:t>
      </w:r>
      <w:r w:rsidR="00880DAF">
        <w:t>c</w:t>
      </w:r>
      <w:r w:rsidR="00880DAF">
        <w:t xml:space="preserve">tion of this normal is </w:t>
      </w:r>
      <w:r w:rsidR="00783BC7">
        <w:t xml:space="preserve">calculated from the </w:t>
      </w:r>
      <w:r w:rsidR="00BD7A57">
        <w:t>average position</w:t>
      </w:r>
      <w:r w:rsidR="00783BC7">
        <w:t xml:space="preserve"> of </w:t>
      </w:r>
      <w:r w:rsidR="00BD7A57">
        <w:t xml:space="preserve">all </w:t>
      </w:r>
      <w:r w:rsidR="00783BC7">
        <w:t xml:space="preserve">the non-hydrogen atoms that are bound </w:t>
      </w:r>
      <w:r w:rsidR="00BD7A57">
        <w:t xml:space="preserve">to the hydrogen bond donor atom, shifted to a length of 1 Å and projected along this vector to the other side of the </w:t>
      </w:r>
      <w:r w:rsidR="00216D33">
        <w:t>hydrogen bond donor</w:t>
      </w:r>
      <w:r w:rsidR="00BD7A57">
        <w:t xml:space="preserve"> atom</w:t>
      </w:r>
      <w:r w:rsidR="00216D33">
        <w:t xml:space="preserve"> (</w:t>
      </w:r>
      <w:fldSimple w:instr=" REF _Ref145667918 ">
        <w:r w:rsidR="00216D33">
          <w:t xml:space="preserve">Figure </w:t>
        </w:r>
        <w:r w:rsidR="00216D33">
          <w:rPr>
            <w:noProof/>
          </w:rPr>
          <w:t>2</w:t>
        </w:r>
      </w:fldSimple>
      <w:r w:rsidR="00216D33">
        <w:t>)</w:t>
      </w:r>
      <w:r w:rsidR="00BD7A57">
        <w:t>.</w:t>
      </w:r>
      <w:r w:rsidR="00442054">
        <w:t xml:space="preserve"> The position of the hydr</w:t>
      </w:r>
      <w:r w:rsidR="00442054">
        <w:t>o</w:t>
      </w:r>
      <w:r w:rsidR="00442054">
        <w:t>gen atom is not taken into account for the calculation of t</w:t>
      </w:r>
      <w:r w:rsidR="0090592F">
        <w:t>he normal.</w:t>
      </w:r>
    </w:p>
    <w:p w:rsidR="00216D33" w:rsidRDefault="00216D33" w:rsidP="00216D33">
      <w:pPr>
        <w:pStyle w:val="Caption"/>
      </w:pPr>
      <w:bookmarkStart w:id="30" w:name="_Ref145667918"/>
      <w:r>
        <w:t xml:space="preserve">Figure </w:t>
      </w:r>
      <w:fldSimple w:instr=" SEQ Figure \* ARABIC ">
        <w:r>
          <w:rPr>
            <w:noProof/>
          </w:rPr>
          <w:t>2</w:t>
        </w:r>
      </w:fldSimple>
      <w:bookmarkEnd w:id="30"/>
      <w:r>
        <w:t xml:space="preserve">. </w:t>
      </w:r>
      <w:r w:rsidR="001F21E3">
        <w:t xml:space="preserve">Illustration of the </w:t>
      </w:r>
      <w:r>
        <w:t xml:space="preserve">procedure </w:t>
      </w:r>
      <w:r w:rsidR="00ED280F">
        <w:t>to position the normal on a hydrogen bond donor pharm</w:t>
      </w:r>
      <w:r w:rsidR="00ED280F">
        <w:t>a</w:t>
      </w:r>
      <w:r w:rsidR="00ED280F">
        <w:t>cophore point</w:t>
      </w:r>
      <w:r w:rsidR="00D97F0B">
        <w:t xml:space="preserve"> </w:t>
      </w:r>
      <w:r w:rsidR="001F21E3">
        <w:t>as shown</w:t>
      </w:r>
      <w:r w:rsidR="00D97F0B">
        <w:t xml:space="preserve"> for a hydrogen bond donor atom connected to a single heavy atom (a) or to two heavy atoms (b)</w:t>
      </w:r>
      <w:r w:rsidR="00ED280F">
        <w:t>. The hydrogen bond donor atom is colored red, the associated normal point light blue, and the attached atoms gray.</w:t>
      </w:r>
      <w:r w:rsidR="00D97F0B">
        <w:t xml:space="preserve"> </w:t>
      </w:r>
      <w:r w:rsidR="00493B28">
        <w:t>A similar procedure is used to calculate the normals of the hydr</w:t>
      </w:r>
      <w:r w:rsidR="00493B28">
        <w:t>o</w:t>
      </w:r>
      <w:r w:rsidR="00493B28">
        <w:t>gen bond acceptor pharmacophore points.</w:t>
      </w:r>
    </w:p>
    <w:p w:rsidR="009C286D" w:rsidRPr="00354F62" w:rsidRDefault="00216D33" w:rsidP="00216D33">
      <w:pPr>
        <w:spacing w:before="240" w:after="480"/>
        <w:jc w:val="center"/>
      </w:pPr>
      <w:r>
        <w:rPr>
          <w:noProof/>
        </w:rPr>
        <w:drawing>
          <wp:inline distT="0" distB="0" distL="0" distR="0">
            <wp:extent cx="3326400" cy="2621062"/>
            <wp:effectExtent l="25400" t="0" r="1000" b="0"/>
            <wp:docPr id="31" name="Picture 30" descr="Normal_h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hdon.png"/>
                    <pic:cNvPicPr/>
                  </pic:nvPicPr>
                  <pic:blipFill>
                    <a:blip r:embed="rId15"/>
                    <a:stretch>
                      <a:fillRect/>
                    </a:stretch>
                  </pic:blipFill>
                  <pic:spPr>
                    <a:xfrm>
                      <a:off x="0" y="0"/>
                      <a:ext cx="3326400" cy="2621062"/>
                    </a:xfrm>
                    <a:prstGeom prst="rect">
                      <a:avLst/>
                    </a:prstGeom>
                  </pic:spPr>
                </pic:pic>
              </a:graphicData>
            </a:graphic>
          </wp:inline>
        </w:drawing>
      </w:r>
    </w:p>
    <w:p w:rsidR="009C286D" w:rsidRPr="00354F62" w:rsidRDefault="009C286D" w:rsidP="009C286D">
      <w:pPr>
        <w:pStyle w:val="Heading3"/>
      </w:pPr>
      <w:bookmarkStart w:id="31" w:name="_Ref36197346"/>
      <w:bookmarkStart w:id="32" w:name="_Ref36277336"/>
      <w:bookmarkStart w:id="33" w:name="_Toc77140092"/>
      <w:bookmarkStart w:id="34" w:name="_Toc145987598"/>
      <w:r w:rsidRPr="00354F62">
        <w:t xml:space="preserve">Hydrogen </w:t>
      </w:r>
      <w:r w:rsidR="00812C0F">
        <w:t>b</w:t>
      </w:r>
      <w:r w:rsidRPr="00354F62">
        <w:t xml:space="preserve">ond </w:t>
      </w:r>
      <w:r w:rsidR="00812C0F">
        <w:t>a</w:t>
      </w:r>
      <w:r w:rsidRPr="00354F62">
        <w:t>cceptors</w:t>
      </w:r>
      <w:bookmarkEnd w:id="31"/>
      <w:bookmarkEnd w:id="32"/>
      <w:bookmarkEnd w:id="33"/>
      <w:bookmarkEnd w:id="34"/>
    </w:p>
    <w:p w:rsidR="009C286D" w:rsidRPr="00354F62" w:rsidRDefault="009C286D" w:rsidP="009C286D">
      <w:r w:rsidRPr="00354F62">
        <w:t>The generation of hyd</w:t>
      </w:r>
      <w:r w:rsidR="006D44FD">
        <w:t xml:space="preserve">rogen bond acceptor points, or </w:t>
      </w:r>
      <w:r w:rsidRPr="00354F62">
        <w:rPr>
          <w:rFonts w:ascii="Courier" w:hAnsi="Courier"/>
        </w:rPr>
        <w:t>HACC</w:t>
      </w:r>
      <w:r w:rsidRPr="00354F62">
        <w:t xml:space="preserve"> points, is </w:t>
      </w:r>
      <w:r w:rsidR="006D44FD">
        <w:t>less</w:t>
      </w:r>
      <w:r w:rsidRPr="00354F62">
        <w:t xml:space="preserve"> straightforward </w:t>
      </w:r>
      <w:r w:rsidR="006D44FD">
        <w:t>than</w:t>
      </w:r>
      <w:r w:rsidRPr="00354F62">
        <w:t xml:space="preserve"> the generation of </w:t>
      </w:r>
      <w:r w:rsidRPr="00354F62">
        <w:rPr>
          <w:rFonts w:ascii="Courier" w:hAnsi="Courier"/>
        </w:rPr>
        <w:t>HDON</w:t>
      </w:r>
      <w:r w:rsidRPr="00354F62">
        <w:t xml:space="preserve"> points. A hydrogen bond a</w:t>
      </w:r>
      <w:r w:rsidRPr="00354F62">
        <w:t>c</w:t>
      </w:r>
      <w:r w:rsidRPr="00354F62">
        <w:t xml:space="preserve">ceptor needs to fulfill </w:t>
      </w:r>
      <w:r w:rsidR="00513311">
        <w:t xml:space="preserve">four </w:t>
      </w:r>
      <w:r w:rsidRPr="00354F62">
        <w:t>conditions:</w:t>
      </w:r>
    </w:p>
    <w:p w:rsidR="009C286D" w:rsidRPr="00354F62" w:rsidRDefault="009C286D" w:rsidP="000B5EEE">
      <w:pPr>
        <w:numPr>
          <w:ilvl w:val="0"/>
          <w:numId w:val="6"/>
        </w:numPr>
        <w:jc w:val="left"/>
      </w:pPr>
      <w:r w:rsidRPr="00354F62">
        <w:t>Only nitrogen or oxygen atoms</w:t>
      </w:r>
      <w:r w:rsidR="006D44FD">
        <w:t>;</w:t>
      </w:r>
    </w:p>
    <w:p w:rsidR="009C286D" w:rsidRPr="00354F62" w:rsidRDefault="009C286D" w:rsidP="000B5EEE">
      <w:pPr>
        <w:numPr>
          <w:ilvl w:val="0"/>
          <w:numId w:val="6"/>
        </w:numPr>
        <w:jc w:val="left"/>
      </w:pPr>
      <w:r w:rsidRPr="00354F62">
        <w:t>Formal charge not positive</w:t>
      </w:r>
      <w:r w:rsidR="006D44FD">
        <w:t>;</w:t>
      </w:r>
    </w:p>
    <w:p w:rsidR="009C286D" w:rsidRPr="00354F62" w:rsidRDefault="009C286D" w:rsidP="000B5EEE">
      <w:pPr>
        <w:numPr>
          <w:ilvl w:val="0"/>
          <w:numId w:val="6"/>
        </w:numPr>
        <w:jc w:val="left"/>
      </w:pPr>
      <w:r w:rsidRPr="00354F62">
        <w:t>A</w:t>
      </w:r>
      <w:r w:rsidR="006D44FD">
        <w:t>t least one available lone pair;</w:t>
      </w:r>
    </w:p>
    <w:p w:rsidR="009C286D" w:rsidRPr="00354F62" w:rsidRDefault="009C286D" w:rsidP="000B5EEE">
      <w:pPr>
        <w:numPr>
          <w:ilvl w:val="0"/>
          <w:numId w:val="6"/>
        </w:numPr>
        <w:jc w:val="left"/>
      </w:pPr>
      <w:r w:rsidRPr="00354F62">
        <w:t>Atom is ‘accessible’</w:t>
      </w:r>
      <w:r w:rsidR="006D44FD">
        <w:t>.</w:t>
      </w:r>
    </w:p>
    <w:p w:rsidR="009C286D" w:rsidRPr="00354F62" w:rsidRDefault="009C286D" w:rsidP="009C286D">
      <w:r w:rsidRPr="00354F62">
        <w:t xml:space="preserve">These conditions, which will be described in more detail below, </w:t>
      </w:r>
      <w:r w:rsidR="006D44FD">
        <w:t>where</w:t>
      </w:r>
      <w:r w:rsidRPr="00354F62">
        <w:t xml:space="preserve"> </w:t>
      </w:r>
      <w:r w:rsidR="0037030C">
        <w:t>previously described by</w:t>
      </w:r>
      <w:r w:rsidRPr="00354F62">
        <w:t xml:space="preserve"> Greene and coworkers</w:t>
      </w:r>
      <w:bookmarkStart w:id="35" w:name="_Ref36196539"/>
      <w:r w:rsidRPr="00354F62">
        <w:rPr>
          <w:rStyle w:val="FootnoteReference"/>
        </w:rPr>
        <w:footnoteReference w:id="-1"/>
      </w:r>
      <w:bookmarkEnd w:id="35"/>
      <w:r w:rsidRPr="00354F62">
        <w:t>.</w:t>
      </w:r>
    </w:p>
    <w:p w:rsidR="009C286D" w:rsidRPr="00354F62" w:rsidRDefault="009C286D" w:rsidP="009C286D">
      <w:r w:rsidRPr="00354F62">
        <w:t xml:space="preserve">In order to </w:t>
      </w:r>
      <w:r w:rsidR="00513311">
        <w:t>determine</w:t>
      </w:r>
      <w:r w:rsidRPr="00354F62">
        <w:t xml:space="preserve"> the third condition, only nitrogen atoms need to be </w:t>
      </w:r>
      <w:r w:rsidR="00513311">
        <w:t>validated</w:t>
      </w:r>
      <w:r w:rsidRPr="00354F62">
        <w:t xml:space="preserve"> </w:t>
      </w:r>
      <w:r w:rsidR="00513311">
        <w:t>whether</w:t>
      </w:r>
      <w:r w:rsidRPr="00354F62">
        <w:t xml:space="preserve"> their lone pair electrons are delocalized or not. Some simple heuristic rules are </w:t>
      </w:r>
      <w:r w:rsidR="00513311">
        <w:t>implemented</w:t>
      </w:r>
      <w:r w:rsidRPr="00354F62">
        <w:t xml:space="preserve"> to </w:t>
      </w:r>
      <w:r w:rsidR="00513311">
        <w:t>validate</w:t>
      </w:r>
      <w:r w:rsidRPr="00354F62">
        <w:t xml:space="preserve"> this. A nitrogen has no a</w:t>
      </w:r>
      <w:r w:rsidR="00513311">
        <w:t>vailable lone pair electrons if the atom obeys one of the following pa</w:t>
      </w:r>
      <w:r w:rsidR="00513311">
        <w:t>t</w:t>
      </w:r>
      <w:r w:rsidR="00513311">
        <w:t>terns:</w:t>
      </w:r>
    </w:p>
    <w:p w:rsidR="009C286D" w:rsidRPr="00354F62" w:rsidRDefault="009C286D" w:rsidP="000B5EEE">
      <w:pPr>
        <w:numPr>
          <w:ilvl w:val="0"/>
          <w:numId w:val="5"/>
        </w:numPr>
        <w:jc w:val="left"/>
      </w:pPr>
      <w:r w:rsidRPr="00354F62">
        <w:t>N is in aromatic ring and has three bonds (e.g. pyrrole)</w:t>
      </w:r>
      <w:r w:rsidR="00513311">
        <w:t>;</w:t>
      </w:r>
    </w:p>
    <w:p w:rsidR="009C286D" w:rsidRPr="00354F62" w:rsidRDefault="009C286D" w:rsidP="000B5EEE">
      <w:pPr>
        <w:numPr>
          <w:ilvl w:val="0"/>
          <w:numId w:val="5"/>
        </w:numPr>
        <w:jc w:val="left"/>
      </w:pPr>
      <w:r w:rsidRPr="000B5EEE">
        <w:t>N-S=O</w:t>
      </w:r>
      <w:r w:rsidRPr="00354F62">
        <w:t xml:space="preserve"> (e.g. sulfonamide)</w:t>
      </w:r>
      <w:r w:rsidR="00513311">
        <w:t>;</w:t>
      </w:r>
    </w:p>
    <w:p w:rsidR="009C286D" w:rsidRPr="00354F62" w:rsidRDefault="009C286D" w:rsidP="000B5EEE">
      <w:pPr>
        <w:numPr>
          <w:ilvl w:val="0"/>
          <w:numId w:val="5"/>
        </w:numPr>
        <w:jc w:val="left"/>
      </w:pPr>
      <w:r w:rsidRPr="000B5EEE">
        <w:t>N-C=X</w:t>
      </w:r>
      <w:r w:rsidRPr="00354F62">
        <w:t xml:space="preserve"> with </w:t>
      </w:r>
      <w:r w:rsidRPr="000B5EEE">
        <w:t>X=N,O,S</w:t>
      </w:r>
      <w:r w:rsidRPr="00354F62">
        <w:t xml:space="preserve"> (e.g. peptide bond)</w:t>
      </w:r>
      <w:r w:rsidR="00513311">
        <w:t>;</w:t>
      </w:r>
    </w:p>
    <w:p w:rsidR="009C286D" w:rsidRPr="00354F62" w:rsidRDefault="009C286D" w:rsidP="000B5EEE">
      <w:pPr>
        <w:numPr>
          <w:ilvl w:val="0"/>
          <w:numId w:val="5"/>
        </w:numPr>
        <w:jc w:val="left"/>
      </w:pPr>
      <w:r w:rsidRPr="00354F62">
        <w:t>N is adjacent to aromatic ring and has three bonds (e.g. aniline)</w:t>
      </w:r>
      <w:r w:rsidR="00513311">
        <w:t>.</w:t>
      </w:r>
    </w:p>
    <w:p w:rsidR="009C286D" w:rsidRPr="00354F62" w:rsidRDefault="00513311" w:rsidP="009C286D">
      <w:r>
        <w:t xml:space="preserve">Condition four, the </w:t>
      </w:r>
      <w:r w:rsidR="009C286D" w:rsidRPr="00354F62">
        <w:t xml:space="preserve">accessibility of </w:t>
      </w:r>
      <w:r>
        <w:t>the</w:t>
      </w:r>
      <w:r w:rsidR="009C286D" w:rsidRPr="00354F62">
        <w:t xml:space="preserve"> hydrogen bond acceptor</w:t>
      </w:r>
      <w:r>
        <w:t xml:space="preserve"> atoms</w:t>
      </w:r>
      <w:r w:rsidR="009C286D" w:rsidRPr="00354F62">
        <w:t xml:space="preserve">, is </w:t>
      </w:r>
      <w:r>
        <w:t>somewhat more difficult to calculate. Accessibility</w:t>
      </w:r>
      <w:r w:rsidR="009C286D" w:rsidRPr="00354F62">
        <w:t xml:space="preserve"> means that there is enough </w:t>
      </w:r>
      <w:r>
        <w:t>space</w:t>
      </w:r>
      <w:r w:rsidR="009C286D" w:rsidRPr="00354F62">
        <w:t xml:space="preserve"> for a </w:t>
      </w:r>
      <w:r>
        <w:t>putative</w:t>
      </w:r>
      <w:r w:rsidR="009C286D" w:rsidRPr="00354F62">
        <w:t xml:space="preserve"> hydrogen atom to form a hydrogen bond without </w:t>
      </w:r>
      <w:r>
        <w:t>forming a steric clash with any of the other atoms</w:t>
      </w:r>
      <w:r w:rsidR="009C286D" w:rsidRPr="00354F62">
        <w:t xml:space="preserve"> of the mol</w:t>
      </w:r>
      <w:r w:rsidR="009C286D" w:rsidRPr="00354F62">
        <w:t>e</w:t>
      </w:r>
      <w:r w:rsidR="009C286D" w:rsidRPr="00354F62">
        <w:t>cule.</w:t>
      </w:r>
    </w:p>
    <w:p w:rsidR="009C286D" w:rsidRPr="00354F62" w:rsidRDefault="009C286D" w:rsidP="009C286D">
      <w:r w:rsidRPr="00354F62">
        <w:t xml:space="preserve">This </w:t>
      </w:r>
      <w:r w:rsidR="00513311">
        <w:t>a</w:t>
      </w:r>
      <w:r w:rsidR="00044C95">
        <w:t>c</w:t>
      </w:r>
      <w:r w:rsidR="00513311">
        <w:t>cessibility is</w:t>
      </w:r>
      <w:r w:rsidRPr="00354F62">
        <w:t xml:space="preserve"> calculated by placing a sphere around the putative hydrogen bond acceptor </w:t>
      </w:r>
      <w:r w:rsidR="00513311">
        <w:t xml:space="preserve">atom </w:t>
      </w:r>
      <w:r w:rsidRPr="00354F62">
        <w:t xml:space="preserve">with a radius of 1.8 Å, </w:t>
      </w:r>
      <w:r w:rsidR="00513311">
        <w:t xml:space="preserve">thereby </w:t>
      </w:r>
      <w:r w:rsidRPr="00354F62">
        <w:t xml:space="preserve">mimicking the possible locations where a hydrogen atom can </w:t>
      </w:r>
      <w:r w:rsidR="00513311">
        <w:t xml:space="preserve">be </w:t>
      </w:r>
      <w:r w:rsidR="00FD0FC2">
        <w:t>localized</w:t>
      </w:r>
      <w:r w:rsidR="00513311">
        <w:t xml:space="preserve"> in theory</w:t>
      </w:r>
      <w:r w:rsidRPr="00354F62">
        <w:t xml:space="preserve">. Subsequently a number of </w:t>
      </w:r>
      <w:r w:rsidR="00513311">
        <w:t>points</w:t>
      </w:r>
      <w:r w:rsidRPr="00354F62">
        <w:t xml:space="preserve"> are sampled on this sphere and for every </w:t>
      </w:r>
      <w:r w:rsidR="00513311">
        <w:t>point</w:t>
      </w:r>
      <w:r w:rsidRPr="00354F62">
        <w:t xml:space="preserve"> it is </w:t>
      </w:r>
      <w:r w:rsidR="00513311">
        <w:t>verified</w:t>
      </w:r>
      <w:r w:rsidRPr="00354F62">
        <w:t xml:space="preserve"> </w:t>
      </w:r>
      <w:r w:rsidR="00513311">
        <w:t>whether there is a collision</w:t>
      </w:r>
      <w:r w:rsidRPr="00354F62">
        <w:t xml:space="preserve"> with </w:t>
      </w:r>
      <w:r w:rsidR="00513311">
        <w:t xml:space="preserve">any of the </w:t>
      </w:r>
      <w:r w:rsidR="00FD0FC2" w:rsidRPr="00354F62">
        <w:t>neighboring</w:t>
      </w:r>
      <w:r w:rsidRPr="00354F62">
        <w:t xml:space="preserve"> atoms. If at least 2% of the </w:t>
      </w:r>
      <w:r w:rsidR="00513311">
        <w:t>points</w:t>
      </w:r>
      <w:r w:rsidRPr="00354F62">
        <w:t xml:space="preserve"> are labeled as </w:t>
      </w:r>
      <w:r w:rsidR="00513311">
        <w:t>‘</w:t>
      </w:r>
      <w:r w:rsidRPr="00354F62">
        <w:t>free</w:t>
      </w:r>
      <w:r w:rsidR="00513311">
        <w:t>’</w:t>
      </w:r>
      <w:r w:rsidRPr="00354F62">
        <w:t xml:space="preserve">, the hydrogen bond acceptor </w:t>
      </w:r>
      <w:r w:rsidR="00513311">
        <w:t xml:space="preserve">atom </w:t>
      </w:r>
      <w:r w:rsidRPr="00354F62">
        <w:t>is labeled as ‘accessible’.</w:t>
      </w:r>
    </w:p>
    <w:p w:rsidR="009C286D" w:rsidRPr="00354F62" w:rsidRDefault="00513311" w:rsidP="009C286D">
      <w:r>
        <w:t>By imposing</w:t>
      </w:r>
      <w:r w:rsidR="009C286D" w:rsidRPr="00354F62">
        <w:t xml:space="preserve"> condition</w:t>
      </w:r>
      <w:r>
        <w:t>s</w:t>
      </w:r>
      <w:r w:rsidR="009C286D" w:rsidRPr="00354F62">
        <w:t xml:space="preserve"> three and four</w:t>
      </w:r>
      <w:r>
        <w:t xml:space="preserve"> as additional criteria for the d</w:t>
      </w:r>
      <w:r>
        <w:t>e</w:t>
      </w:r>
      <w:r>
        <w:t>termination of a hydrogen bond acceptor pharmacophore point,</w:t>
      </w:r>
      <w:r w:rsidR="009C286D" w:rsidRPr="00354F62">
        <w:t xml:space="preserve"> the nu</w:t>
      </w:r>
      <w:r w:rsidR="009C286D" w:rsidRPr="00354F62">
        <w:t>m</w:t>
      </w:r>
      <w:r w:rsidR="009C286D" w:rsidRPr="00354F62">
        <w:t xml:space="preserve">ber of hydrogen bond acceptors </w:t>
      </w:r>
      <w:r>
        <w:t>are</w:t>
      </w:r>
      <w:r w:rsidR="009C286D" w:rsidRPr="00354F62">
        <w:t xml:space="preserve"> significantly reduced</w:t>
      </w:r>
      <w:r>
        <w:t xml:space="preserve"> by </w:t>
      </w:r>
      <w:r w:rsidR="00044C95">
        <w:t>removing</w:t>
      </w:r>
      <w:r>
        <w:t xml:space="preserve"> a large number of unrealistic pharmacophore points (</w:t>
      </w:r>
      <w:fldSimple w:instr=" REF _Ref36094274 ">
        <w:r>
          <w:t xml:space="preserve">Figure </w:t>
        </w:r>
        <w:r>
          <w:rPr>
            <w:noProof/>
          </w:rPr>
          <w:t>3</w:t>
        </w:r>
      </w:fldSimple>
      <w:r>
        <w:t>)</w:t>
      </w:r>
      <w:r w:rsidR="009C286D" w:rsidRPr="00354F62">
        <w:t>.</w:t>
      </w:r>
    </w:p>
    <w:p w:rsidR="009C286D" w:rsidRDefault="009C286D" w:rsidP="009C286D">
      <w:pPr>
        <w:pStyle w:val="Caption"/>
      </w:pPr>
      <w:bookmarkStart w:id="36" w:name="_Ref36094274"/>
      <w:r>
        <w:t xml:space="preserve">Figure </w:t>
      </w:r>
      <w:fldSimple w:instr=" SEQ Figure \* ARABIC ">
        <w:r w:rsidR="00216D33">
          <w:rPr>
            <w:noProof/>
          </w:rPr>
          <w:t>3</w:t>
        </w:r>
      </w:fldSimple>
      <w:bookmarkEnd w:id="36"/>
      <w:r w:rsidR="00513311">
        <w:t>. Illustration</w:t>
      </w:r>
      <w:r>
        <w:t xml:space="preserve"> of hydrogen bond acceptor pharmacophore points. Only one </w:t>
      </w:r>
      <w:r w:rsidRPr="007F4ED6">
        <w:rPr>
          <w:rFonts w:ascii="Courier" w:hAnsi="Courier"/>
        </w:rPr>
        <w:t>HACC</w:t>
      </w:r>
      <w:r>
        <w:t xml:space="preserve"> point was generated and is shown as a yellow sphere. </w:t>
      </w:r>
      <w:r w:rsidR="00513311">
        <w:t>The molecule contains three nitrogen atoms that could serve as hydrogen bond acceptor pharmacophore centers, but only the right nitrogen satisfies all four constraints and therefore gets labeled as a hydrogen bond acceptor. The normal of the point is not shown.</w:t>
      </w:r>
    </w:p>
    <w:p w:rsidR="009C286D" w:rsidRDefault="0078248C" w:rsidP="00513311">
      <w:pPr>
        <w:spacing w:before="240" w:after="360"/>
        <w:jc w:val="center"/>
      </w:pPr>
      <w:r>
        <w:rPr>
          <w:noProof/>
        </w:rPr>
        <w:drawing>
          <wp:inline distT="0" distB="0" distL="0" distR="0">
            <wp:extent cx="3098800" cy="1666240"/>
            <wp:effectExtent l="25400" t="0" r="0" b="0"/>
            <wp:docPr id="93" name="Picture 9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nal"/>
                    <pic:cNvPicPr>
                      <a:picLocks noChangeAspect="1" noChangeArrowheads="1"/>
                    </pic:cNvPicPr>
                  </pic:nvPicPr>
                  <pic:blipFill>
                    <a:blip r:embed="rId17"/>
                    <a:srcRect/>
                    <a:stretch>
                      <a:fillRect/>
                    </a:stretch>
                  </pic:blipFill>
                  <pic:spPr bwMode="auto">
                    <a:xfrm>
                      <a:off x="0" y="0"/>
                      <a:ext cx="3098800" cy="1666240"/>
                    </a:xfrm>
                    <a:prstGeom prst="rect">
                      <a:avLst/>
                    </a:prstGeom>
                    <a:noFill/>
                    <a:ln w="9525">
                      <a:noFill/>
                      <a:miter lim="800000"/>
                      <a:headEnd/>
                      <a:tailEnd/>
                    </a:ln>
                  </pic:spPr>
                </pic:pic>
              </a:graphicData>
            </a:graphic>
          </wp:inline>
        </w:drawing>
      </w:r>
    </w:p>
    <w:p w:rsidR="009C286D" w:rsidRPr="00354F62" w:rsidRDefault="00493B28" w:rsidP="009C286D">
      <w:r>
        <w:t>The normal of the hydrogen acceptor pharmacophore point is calculated in an identical manner as the normals of the hydrogen bond donor pha</w:t>
      </w:r>
      <w:r>
        <w:t>r</w:t>
      </w:r>
      <w:r>
        <w:t>macophore points (</w:t>
      </w:r>
      <w:fldSimple w:instr=" REF _Ref145667918 ">
        <w:r>
          <w:t xml:space="preserve">Figure </w:t>
        </w:r>
        <w:r>
          <w:rPr>
            <w:noProof/>
          </w:rPr>
          <w:t>2</w:t>
        </w:r>
      </w:fldSimple>
      <w:r>
        <w:t>).</w:t>
      </w:r>
    </w:p>
    <w:p w:rsidR="009C286D" w:rsidRPr="00354F62" w:rsidRDefault="009C286D" w:rsidP="009C286D">
      <w:pPr>
        <w:pStyle w:val="Heading3"/>
      </w:pPr>
      <w:bookmarkStart w:id="37" w:name="_Ref36277351"/>
      <w:bookmarkStart w:id="38" w:name="_Toc77140093"/>
      <w:bookmarkStart w:id="39" w:name="_Toc145987599"/>
      <w:r w:rsidRPr="00354F62">
        <w:t xml:space="preserve">Lipophilic </w:t>
      </w:r>
      <w:r w:rsidR="00E87DA0">
        <w:t>s</w:t>
      </w:r>
      <w:r w:rsidRPr="00354F62">
        <w:t>pots</w:t>
      </w:r>
      <w:bookmarkEnd w:id="37"/>
      <w:bookmarkEnd w:id="38"/>
      <w:bookmarkEnd w:id="39"/>
    </w:p>
    <w:p w:rsidR="00EF265E" w:rsidRDefault="009C286D" w:rsidP="009C286D">
      <w:r w:rsidRPr="00354F62">
        <w:t>To generate lipop</w:t>
      </w:r>
      <w:r w:rsidR="00E87DA0">
        <w:t xml:space="preserve">hilic pharmacophore points, or </w:t>
      </w:r>
      <w:r w:rsidRPr="00FE4FDF">
        <w:rPr>
          <w:rFonts w:ascii="Courier" w:hAnsi="Courier"/>
        </w:rPr>
        <w:t>LIPO</w:t>
      </w:r>
      <w:r w:rsidR="00E87DA0">
        <w:t xml:space="preserve"> points</w:t>
      </w:r>
      <w:r w:rsidRPr="00354F62">
        <w:t>, the follo</w:t>
      </w:r>
      <w:r w:rsidRPr="00354F62">
        <w:t>w</w:t>
      </w:r>
      <w:r w:rsidRPr="00354F62">
        <w:t>ing procedure is used.</w:t>
      </w:r>
      <w:r w:rsidR="00EF265E">
        <w:t xml:space="preserve"> </w:t>
      </w:r>
      <w:r w:rsidRPr="00FE4FDF">
        <w:t>F</w:t>
      </w:r>
      <w:r w:rsidR="00EF265E">
        <w:t xml:space="preserve">irst, every atom is assigned a </w:t>
      </w:r>
      <w:r w:rsidRPr="00FE4FDF">
        <w:t>lipophilic contrib</w:t>
      </w:r>
      <w:r w:rsidRPr="00FE4FDF">
        <w:t>u</w:t>
      </w:r>
      <w:r w:rsidR="00EF265E">
        <w:t>tion value</w:t>
      </w:r>
      <w:r w:rsidRPr="00FE4FDF">
        <w:t xml:space="preserve">. This value is the product of a topology-dependent term </w:t>
      </w:r>
      <w:r w:rsidRPr="00EF265E">
        <w:rPr>
          <w:rFonts w:ascii="Courier" w:hAnsi="Courier"/>
          <w:i/>
        </w:rPr>
        <w:t>t</w:t>
      </w:r>
      <w:r w:rsidRPr="00FE4FDF">
        <w:rPr>
          <w:rFonts w:ascii="Courier" w:hAnsi="Courier"/>
        </w:rPr>
        <w:t xml:space="preserve"> </w:t>
      </w:r>
      <w:r w:rsidRPr="00FE4FDF">
        <w:t xml:space="preserve">and the accessible surface fraction </w:t>
      </w:r>
      <w:r w:rsidRPr="00EF265E">
        <w:rPr>
          <w:rFonts w:ascii="Courier" w:hAnsi="Courier"/>
          <w:i/>
        </w:rPr>
        <w:t>s</w:t>
      </w:r>
      <w:r w:rsidRPr="00FE4FDF">
        <w:t xml:space="preserve">. Term </w:t>
      </w:r>
      <w:r w:rsidRPr="00EF265E">
        <w:rPr>
          <w:rFonts w:ascii="Courier" w:hAnsi="Courier"/>
          <w:i/>
        </w:rPr>
        <w:t>t</w:t>
      </w:r>
      <w:r w:rsidRPr="00FE4FDF">
        <w:t xml:space="preserve"> is obtained using some simple heuristic rules, which are listed in</w:t>
      </w:r>
      <w:r w:rsidR="00EF265E">
        <w:t xml:space="preserve"> </w:t>
      </w:r>
      <w:fldSimple w:instr=" REF _Ref36779365 ">
        <w:r w:rsidR="00EF265E">
          <w:t xml:space="preserve">Table </w:t>
        </w:r>
        <w:r w:rsidR="00EF265E">
          <w:rPr>
            <w:noProof/>
          </w:rPr>
          <w:t>2</w:t>
        </w:r>
      </w:fldSimple>
      <w:r w:rsidRPr="00FE4FDF">
        <w:t xml:space="preserve">, and fraction </w:t>
      </w:r>
      <w:r w:rsidRPr="00EF265E">
        <w:rPr>
          <w:rFonts w:ascii="Courier" w:hAnsi="Courier"/>
          <w:i/>
        </w:rPr>
        <w:t>s</w:t>
      </w:r>
      <w:r w:rsidR="00EF265E">
        <w:t xml:space="preserve">, representing the </w:t>
      </w:r>
      <w:r w:rsidRPr="00FE4FDF">
        <w:t>ac</w:t>
      </w:r>
      <w:r w:rsidR="00EF265E">
        <w:t>cessibility</w:t>
      </w:r>
      <w:r w:rsidRPr="00FE4FDF">
        <w:t xml:space="preserve"> of an atom, is calculated </w:t>
      </w:r>
      <w:r w:rsidR="00EF265E">
        <w:t>using</w:t>
      </w:r>
      <w:r w:rsidRPr="00FE4FDF">
        <w:t xml:space="preserve"> a method similar to the one described in section </w:t>
      </w:r>
      <w:r w:rsidR="00C12EA5" w:rsidRPr="00FE4FDF">
        <w:fldChar w:fldCharType="begin"/>
      </w:r>
      <w:r w:rsidRPr="00FE4FDF">
        <w:instrText xml:space="preserve"> REF _Ref36197346 \r \h </w:instrText>
      </w:r>
      <w:r w:rsidR="00C12EA5" w:rsidRPr="00FE4FDF">
        <w:fldChar w:fldCharType="separate"/>
      </w:r>
      <w:r w:rsidR="00EF265E">
        <w:t>2.2.3</w:t>
      </w:r>
      <w:r w:rsidR="00C12EA5" w:rsidRPr="00FE4FDF">
        <w:fldChar w:fldCharType="end"/>
      </w:r>
      <w:r w:rsidRPr="00FE4FDF">
        <w:t>.</w:t>
      </w:r>
      <w:r w:rsidR="00EF265E">
        <w:t xml:space="preserve"> </w:t>
      </w:r>
      <w:r w:rsidRPr="00FE4FDF">
        <w:t>For example, a carbon atom with an a</w:t>
      </w:r>
      <w:r w:rsidRPr="00FE4FDF">
        <w:t>c</w:t>
      </w:r>
      <w:r w:rsidRPr="00FE4FDF">
        <w:t>cessibility of 80% and located three bonds away from double bonded oxygen will have a lipophilic contribution of 0.48 (</w:t>
      </w:r>
      <w:r w:rsidRPr="00EF265E">
        <w:rPr>
          <w:rFonts w:ascii="Courier" w:hAnsi="Courier"/>
          <w:i/>
        </w:rPr>
        <w:t>s</w:t>
      </w:r>
      <w:r w:rsidR="00EF265E">
        <w:rPr>
          <w:rFonts w:ascii="Courier" w:hAnsi="Courier"/>
        </w:rPr>
        <w:t xml:space="preserve"> </w:t>
      </w:r>
      <w:r w:rsidRPr="00FE4FDF">
        <w:t>=</w:t>
      </w:r>
      <w:r w:rsidR="00EF265E">
        <w:t xml:space="preserve"> </w:t>
      </w:r>
      <w:r w:rsidRPr="00FE4FDF">
        <w:t xml:space="preserve">0.8, </w:t>
      </w:r>
      <w:r w:rsidRPr="00EF265E">
        <w:rPr>
          <w:rFonts w:ascii="Courier" w:hAnsi="Courier"/>
          <w:i/>
        </w:rPr>
        <w:t>t</w:t>
      </w:r>
      <w:r w:rsidR="00EF265E">
        <w:rPr>
          <w:rFonts w:ascii="Courier" w:hAnsi="Courier"/>
        </w:rPr>
        <w:t xml:space="preserve"> </w:t>
      </w:r>
      <w:r w:rsidRPr="00FE4FDF">
        <w:t>=</w:t>
      </w:r>
      <w:r w:rsidR="00EF265E">
        <w:t xml:space="preserve"> </w:t>
      </w:r>
      <w:r w:rsidRPr="00FE4FDF">
        <w:t>0.6)</w:t>
      </w:r>
    </w:p>
    <w:p w:rsidR="009C286D" w:rsidRDefault="009C286D" w:rsidP="009C286D">
      <w:pPr>
        <w:pStyle w:val="Caption"/>
      </w:pPr>
      <w:bookmarkStart w:id="40" w:name="_Ref36779365"/>
      <w:r>
        <w:t xml:space="preserve">Table </w:t>
      </w:r>
      <w:fldSimple w:instr=" SEQ Table \* ARABIC ">
        <w:r w:rsidR="00EF265E">
          <w:rPr>
            <w:noProof/>
          </w:rPr>
          <w:t>2</w:t>
        </w:r>
      </w:fldSimple>
      <w:bookmarkEnd w:id="40"/>
      <w:r w:rsidR="00EF265E">
        <w:t>.</w:t>
      </w:r>
      <w:r>
        <w:t xml:space="preserve"> Topology-dependent lipophilic factors. The total term </w:t>
      </w:r>
      <w:r w:rsidRPr="00EF265E">
        <w:rPr>
          <w:rFonts w:ascii="Courier" w:hAnsi="Courier"/>
          <w:i/>
        </w:rPr>
        <w:t>t</w:t>
      </w:r>
      <w:r>
        <w:t xml:space="preserve"> of an atom is the product of all a</w:t>
      </w:r>
      <w:r>
        <w:t>p</w:t>
      </w:r>
      <w:r>
        <w:t xml:space="preserve">propriate </w:t>
      </w:r>
      <w:r w:rsidRPr="00EF265E">
        <w:rPr>
          <w:i/>
        </w:rPr>
        <w:t>f</w:t>
      </w:r>
      <w:r>
        <w:t xml:space="preserve"> values for all the categories into which the atom falls.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76"/>
        <w:gridCol w:w="944"/>
        <w:gridCol w:w="6980"/>
      </w:tblGrid>
      <w:tr w:rsidR="009C286D" w:rsidRPr="00FE4FDF">
        <w:tc>
          <w:tcPr>
            <w:tcW w:w="1076" w:type="dxa"/>
            <w:shd w:val="clear" w:color="auto" w:fill="B3B3B3"/>
          </w:tcPr>
          <w:p w:rsidR="009C286D" w:rsidRPr="006E6391" w:rsidRDefault="009C286D" w:rsidP="00EF265E">
            <w:pPr>
              <w:spacing w:before="60"/>
              <w:ind w:left="0"/>
              <w:jc w:val="center"/>
              <w:rPr>
                <w:b/>
                <w:sz w:val="16"/>
              </w:rPr>
            </w:pPr>
            <w:r w:rsidRPr="006E6391">
              <w:rPr>
                <w:b/>
                <w:sz w:val="16"/>
              </w:rPr>
              <w:t>Category</w:t>
            </w:r>
          </w:p>
        </w:tc>
        <w:tc>
          <w:tcPr>
            <w:tcW w:w="944" w:type="dxa"/>
            <w:shd w:val="clear" w:color="auto" w:fill="B3B3B3"/>
          </w:tcPr>
          <w:p w:rsidR="009C286D" w:rsidRPr="00EF265E" w:rsidRDefault="009C286D" w:rsidP="00EF265E">
            <w:pPr>
              <w:spacing w:before="60"/>
              <w:ind w:left="0"/>
              <w:jc w:val="center"/>
              <w:rPr>
                <w:b/>
                <w:i/>
                <w:sz w:val="16"/>
              </w:rPr>
            </w:pPr>
            <w:r w:rsidRPr="00EF265E">
              <w:rPr>
                <w:b/>
                <w:i/>
                <w:sz w:val="16"/>
              </w:rPr>
              <w:t>f</w:t>
            </w:r>
          </w:p>
        </w:tc>
        <w:tc>
          <w:tcPr>
            <w:tcW w:w="6980" w:type="dxa"/>
            <w:shd w:val="clear" w:color="auto" w:fill="B3B3B3"/>
          </w:tcPr>
          <w:p w:rsidR="009C286D" w:rsidRPr="006E6391" w:rsidRDefault="009C286D" w:rsidP="00EF265E">
            <w:pPr>
              <w:spacing w:before="60"/>
              <w:ind w:left="0" w:right="-18"/>
              <w:jc w:val="center"/>
              <w:rPr>
                <w:b/>
                <w:sz w:val="16"/>
              </w:rPr>
            </w:pPr>
            <w:r w:rsidRPr="006E6391">
              <w:rPr>
                <w:b/>
                <w:sz w:val="16"/>
              </w:rPr>
              <w:t>Description</w:t>
            </w:r>
          </w:p>
        </w:tc>
      </w:tr>
      <w:tr w:rsidR="009C286D" w:rsidRPr="00FE4FDF">
        <w:tc>
          <w:tcPr>
            <w:tcW w:w="1076" w:type="dxa"/>
          </w:tcPr>
          <w:p w:rsidR="009C286D" w:rsidRPr="00EF265E" w:rsidRDefault="009C286D" w:rsidP="00EF265E">
            <w:pPr>
              <w:tabs>
                <w:tab w:val="center" w:pos="484"/>
              </w:tabs>
              <w:spacing w:after="60"/>
              <w:ind w:left="0"/>
              <w:jc w:val="center"/>
              <w:rPr>
                <w:sz w:val="16"/>
              </w:rPr>
            </w:pPr>
            <w:r w:rsidRPr="00EF265E">
              <w:rPr>
                <w:sz w:val="16"/>
              </w:rPr>
              <w:t>1</w:t>
            </w:r>
          </w:p>
        </w:tc>
        <w:tc>
          <w:tcPr>
            <w:tcW w:w="944" w:type="dxa"/>
          </w:tcPr>
          <w:p w:rsidR="009C286D" w:rsidRPr="00EF265E" w:rsidRDefault="009C286D" w:rsidP="00EF265E">
            <w:pPr>
              <w:spacing w:after="60"/>
              <w:ind w:left="0"/>
              <w:jc w:val="center"/>
              <w:rPr>
                <w:sz w:val="16"/>
              </w:rPr>
            </w:pPr>
            <w:r w:rsidRPr="00EF265E">
              <w:rPr>
                <w:sz w:val="16"/>
              </w:rPr>
              <w:t>0</w:t>
            </w:r>
          </w:p>
        </w:tc>
        <w:tc>
          <w:tcPr>
            <w:tcW w:w="6980" w:type="dxa"/>
          </w:tcPr>
          <w:p w:rsidR="009C286D" w:rsidRPr="00EF265E" w:rsidRDefault="009C286D" w:rsidP="00EF265E">
            <w:pPr>
              <w:spacing w:after="60"/>
              <w:ind w:left="0"/>
              <w:jc w:val="left"/>
              <w:rPr>
                <w:sz w:val="16"/>
              </w:rPr>
            </w:pPr>
            <w:r w:rsidRPr="00EF265E">
              <w:rPr>
                <w:sz w:val="16"/>
              </w:rPr>
              <w:t>N, O or 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in SH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3</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charged atom</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2 bonds away from OH or NH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5</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1 bond away from SH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6</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7</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1 bond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8</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9</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3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10</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2 bonds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11</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1 bond away from 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Two or more instances of any of the previous three conditions (cat 9-11)</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13</w:t>
            </w:r>
          </w:p>
        </w:tc>
        <w:tc>
          <w:tcPr>
            <w:tcW w:w="944" w:type="dxa"/>
          </w:tcPr>
          <w:p w:rsidR="009C286D" w:rsidRPr="00EF265E" w:rsidRDefault="009C286D" w:rsidP="00EF265E">
            <w:pPr>
              <w:spacing w:before="60" w:after="60"/>
              <w:ind w:left="0"/>
              <w:jc w:val="center"/>
              <w:rPr>
                <w:sz w:val="16"/>
              </w:rPr>
            </w:pPr>
            <w:r w:rsidRPr="00EF265E">
              <w:rPr>
                <w:sz w:val="16"/>
              </w:rPr>
              <w:t>0.25</w:t>
            </w:r>
          </w:p>
        </w:tc>
        <w:tc>
          <w:tcPr>
            <w:tcW w:w="6980" w:type="dxa"/>
          </w:tcPr>
          <w:p w:rsidR="009C286D" w:rsidRPr="00EF265E" w:rsidRDefault="009C286D" w:rsidP="00EF265E">
            <w:pPr>
              <w:spacing w:before="60" w:after="60"/>
              <w:ind w:left="0"/>
              <w:rPr>
                <w:sz w:val="16"/>
              </w:rPr>
            </w:pPr>
            <w:r w:rsidRPr="00EF265E">
              <w:rPr>
                <w:sz w:val="16"/>
              </w:rPr>
              <w:t xml:space="preserve">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 xml:space="preserve">&gt; 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15</w:t>
            </w:r>
          </w:p>
        </w:tc>
        <w:tc>
          <w:tcPr>
            <w:tcW w:w="944" w:type="dxa"/>
          </w:tcPr>
          <w:p w:rsidR="009C286D" w:rsidRPr="00EF265E" w:rsidRDefault="009C286D" w:rsidP="00EF265E">
            <w:pPr>
              <w:spacing w:before="60" w:after="60"/>
              <w:ind w:left="0"/>
              <w:jc w:val="center"/>
              <w:rPr>
                <w:sz w:val="16"/>
              </w:rPr>
            </w:pPr>
            <w:r w:rsidRPr="00EF265E">
              <w:rPr>
                <w:sz w:val="16"/>
              </w:rPr>
              <w:t>1</w:t>
            </w:r>
          </w:p>
        </w:tc>
        <w:tc>
          <w:tcPr>
            <w:tcW w:w="6980" w:type="dxa"/>
          </w:tcPr>
          <w:p w:rsidR="009C286D" w:rsidRPr="00EF265E" w:rsidRDefault="009C286D" w:rsidP="00EF265E">
            <w:pPr>
              <w:spacing w:before="60" w:after="60"/>
              <w:ind w:left="0"/>
              <w:rPr>
                <w:sz w:val="16"/>
              </w:rPr>
            </w:pPr>
            <w:r w:rsidRPr="00EF265E">
              <w:rPr>
                <w:sz w:val="16"/>
              </w:rPr>
              <w:t>Not belonging to any of the previous conditions (cat 1-14)</w:t>
            </w:r>
          </w:p>
        </w:tc>
      </w:tr>
    </w:tbl>
    <w:p w:rsidR="009C286D" w:rsidRPr="00FE4FDF" w:rsidRDefault="0006669F" w:rsidP="00EF265E">
      <w:pPr>
        <w:spacing w:before="240"/>
      </w:pPr>
      <w:r>
        <w:t>After that</w:t>
      </w:r>
      <w:r w:rsidR="009C286D" w:rsidRPr="00FE4FDF">
        <w:t xml:space="preserve"> a lipophilic contribution is assigned to every atom, the next step is to group atoms </w:t>
      </w:r>
      <w:r>
        <w:t xml:space="preserve">into </w:t>
      </w:r>
      <w:r w:rsidR="009C286D" w:rsidRPr="00FE4FDF">
        <w:t>region</w:t>
      </w:r>
      <w:r>
        <w:t>s</w:t>
      </w:r>
      <w:r w:rsidR="009C286D" w:rsidRPr="00FE4FDF">
        <w:t xml:space="preserve"> or spot</w:t>
      </w:r>
      <w:r>
        <w:t>s</w:t>
      </w:r>
      <w:r w:rsidR="009C286D" w:rsidRPr="00FE4FDF">
        <w:t xml:space="preserve">. </w:t>
      </w:r>
      <w:r>
        <w:t>The procedure to group</w:t>
      </w:r>
      <w:r w:rsidR="009C286D" w:rsidRPr="00FE4FDF">
        <w:t xml:space="preserve"> a</w:t>
      </w:r>
      <w:r w:rsidR="009C286D" w:rsidRPr="00FE4FDF">
        <w:t>t</w:t>
      </w:r>
      <w:r w:rsidR="009C286D" w:rsidRPr="00FE4FDF">
        <w:t xml:space="preserve">oms into spots is illustrated in </w:t>
      </w:r>
      <w:r w:rsidR="00C12EA5" w:rsidRPr="00FE4FDF">
        <w:fldChar w:fldCharType="begin"/>
      </w:r>
      <w:r w:rsidR="009C286D" w:rsidRPr="00FE4FDF">
        <w:instrText xml:space="preserve"> REF _Ref56055068 \h </w:instrText>
      </w:r>
      <w:r w:rsidR="00C12EA5" w:rsidRPr="00FE4FDF">
        <w:fldChar w:fldCharType="separate"/>
      </w:r>
      <w:r>
        <w:t xml:space="preserve">Figure </w:t>
      </w:r>
      <w:r>
        <w:rPr>
          <w:noProof/>
        </w:rPr>
        <w:t>4</w:t>
      </w:r>
      <w:r w:rsidR="00C12EA5" w:rsidRPr="00FE4FDF">
        <w:fldChar w:fldCharType="end"/>
      </w:r>
      <w:r w:rsidR="009C286D" w:rsidRPr="00FE4FDF">
        <w:t>.</w:t>
      </w:r>
    </w:p>
    <w:p w:rsidR="009C286D" w:rsidRPr="00FE4FDF" w:rsidRDefault="009C286D" w:rsidP="00853B56">
      <w:pPr>
        <w:numPr>
          <w:ilvl w:val="0"/>
          <w:numId w:val="17"/>
        </w:numPr>
        <w:jc w:val="left"/>
      </w:pPr>
      <w:r w:rsidRPr="00FE4FDF">
        <w:t>Atoms in a ring of size 7 or less form a group (</w:t>
      </w:r>
      <w:r w:rsidR="00C12EA5" w:rsidRPr="00FE4FDF">
        <w:fldChar w:fldCharType="begin"/>
      </w:r>
      <w:r w:rsidRPr="00FE4FDF">
        <w:instrText xml:space="preserve"> REF _Ref56055068 \h </w:instrText>
      </w:r>
      <w:r w:rsidR="00C12EA5" w:rsidRPr="00FE4FDF">
        <w:fldChar w:fldCharType="separate"/>
      </w:r>
      <w:r w:rsidR="0006669F">
        <w:t xml:space="preserve">Figure </w:t>
      </w:r>
      <w:r w:rsidR="0006669F">
        <w:rPr>
          <w:noProof/>
        </w:rPr>
        <w:t>4</w:t>
      </w:r>
      <w:r w:rsidR="00C12EA5" w:rsidRPr="00FE4FDF">
        <w:fldChar w:fldCharType="end"/>
      </w:r>
      <w:r w:rsidRPr="00FE4FDF">
        <w:t>a).</w:t>
      </w:r>
    </w:p>
    <w:p w:rsidR="009C286D" w:rsidRPr="00FE4FDF" w:rsidRDefault="009C286D" w:rsidP="00853B56">
      <w:pPr>
        <w:numPr>
          <w:ilvl w:val="0"/>
          <w:numId w:val="8"/>
        </w:numPr>
        <w:jc w:val="left"/>
      </w:pPr>
      <w:r w:rsidRPr="00FE4FDF">
        <w:t xml:space="preserve">Atoms with three or more bonds, together with their </w:t>
      </w:r>
      <w:r w:rsidR="00FD0FC2" w:rsidRPr="00FE4FDF">
        <w:t>neighbo</w:t>
      </w:r>
      <w:r w:rsidR="00FD0FC2">
        <w:t>r</w:t>
      </w:r>
      <w:r w:rsidR="00FD0FC2" w:rsidRPr="00FE4FDF">
        <w:t>s</w:t>
      </w:r>
      <w:r w:rsidRPr="00FE4FDF">
        <w:t xml:space="preserve"> not bonded to any other atom, form a group (</w:t>
      </w:r>
      <w:r w:rsidR="00C12EA5" w:rsidRPr="00FE4FDF">
        <w:fldChar w:fldCharType="begin"/>
      </w:r>
      <w:r w:rsidRPr="00FE4FDF">
        <w:instrText xml:space="preserve"> REF _Ref56055068 \h </w:instrText>
      </w:r>
      <w:r w:rsidR="00C12EA5" w:rsidRPr="00FE4FDF">
        <w:fldChar w:fldCharType="separate"/>
      </w:r>
      <w:r w:rsidR="0006669F">
        <w:t xml:space="preserve">Figure </w:t>
      </w:r>
      <w:r w:rsidR="0006669F">
        <w:rPr>
          <w:noProof/>
        </w:rPr>
        <w:t>4</w:t>
      </w:r>
      <w:r w:rsidR="00C12EA5" w:rsidRPr="00FE4FDF">
        <w:fldChar w:fldCharType="end"/>
      </w:r>
      <w:r w:rsidRPr="00FE4FDF">
        <w:t>b).</w:t>
      </w:r>
    </w:p>
    <w:p w:rsidR="009C286D" w:rsidRPr="00354F62" w:rsidRDefault="0006669F" w:rsidP="00853B56">
      <w:pPr>
        <w:numPr>
          <w:ilvl w:val="0"/>
          <w:numId w:val="8"/>
        </w:numPr>
        <w:jc w:val="left"/>
      </w:pPr>
      <w:r>
        <w:t>T</w:t>
      </w:r>
      <w:r w:rsidR="009C286D" w:rsidRPr="00FE4FDF">
        <w:t xml:space="preserve">he </w:t>
      </w:r>
      <w:r>
        <w:t>remaining</w:t>
      </w:r>
      <w:r w:rsidR="009C286D" w:rsidRPr="00FE4FDF">
        <w:t xml:space="preserve"> of the atoms (the chains) </w:t>
      </w:r>
      <w:r>
        <w:t>also form</w:t>
      </w:r>
      <w:r w:rsidR="009C286D" w:rsidRPr="00FE4FDF">
        <w:t xml:space="preserve"> groups (</w:t>
      </w:r>
      <w:r w:rsidR="00C12EA5" w:rsidRPr="00FE4FDF">
        <w:fldChar w:fldCharType="begin"/>
      </w:r>
      <w:r w:rsidR="009C286D" w:rsidRPr="00FE4FDF">
        <w:instrText xml:space="preserve"> REF _Ref56055068 \h </w:instrText>
      </w:r>
      <w:r w:rsidR="00C12EA5" w:rsidRPr="00FE4FDF">
        <w:fldChar w:fldCharType="separate"/>
      </w:r>
      <w:r>
        <w:t xml:space="preserve">Figure </w:t>
      </w:r>
      <w:r>
        <w:rPr>
          <w:noProof/>
        </w:rPr>
        <w:t>4</w:t>
      </w:r>
      <w:r w:rsidR="00C12EA5" w:rsidRPr="00FE4FDF">
        <w:fldChar w:fldCharType="end"/>
      </w:r>
      <w:r w:rsidR="009C286D" w:rsidRPr="00FE4FDF">
        <w:t>c).</w:t>
      </w:r>
    </w:p>
    <w:p w:rsidR="009C286D" w:rsidRDefault="009C286D" w:rsidP="009C286D">
      <w:pPr>
        <w:pStyle w:val="Caption"/>
      </w:pPr>
      <w:bookmarkStart w:id="41" w:name="_Ref56055068"/>
      <w:r>
        <w:t xml:space="preserve">Figure </w:t>
      </w:r>
      <w:fldSimple w:instr=" SEQ Figure \* ARABIC ">
        <w:r w:rsidR="0006669F">
          <w:rPr>
            <w:noProof/>
          </w:rPr>
          <w:t>4</w:t>
        </w:r>
      </w:fldSimple>
      <w:bookmarkEnd w:id="41"/>
      <w:r w:rsidR="0006669F">
        <w:t xml:space="preserve">. </w:t>
      </w:r>
      <w:r>
        <w:t xml:space="preserve">Schematic representation of </w:t>
      </w:r>
      <w:r w:rsidR="0006669F">
        <w:t>procedure to group</w:t>
      </w:r>
      <w:r>
        <w:t xml:space="preserve"> atoms into spots. This example molecule contains four spots.</w:t>
      </w:r>
    </w:p>
    <w:p w:rsidR="009C286D" w:rsidRDefault="0078248C" w:rsidP="00044C95">
      <w:pPr>
        <w:jc w:val="center"/>
      </w:pPr>
      <w:r>
        <w:rPr>
          <w:noProof/>
        </w:rPr>
        <w:drawing>
          <wp:inline distT="0" distB="0" distL="0" distR="0">
            <wp:extent cx="2570480" cy="2672080"/>
            <wp:effectExtent l="25400" t="0" r="0" b="0"/>
            <wp:docPr id="94" name="Picture 94" descr="lipo_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ipo_grouping"/>
                    <pic:cNvPicPr>
                      <a:picLocks noChangeAspect="1" noChangeArrowheads="1"/>
                    </pic:cNvPicPr>
                  </pic:nvPicPr>
                  <pic:blipFill>
                    <a:blip r:embed="rId18"/>
                    <a:srcRect/>
                    <a:stretch>
                      <a:fillRect/>
                    </a:stretch>
                  </pic:blipFill>
                  <pic:spPr bwMode="auto">
                    <a:xfrm>
                      <a:off x="0" y="0"/>
                      <a:ext cx="2570480" cy="2672080"/>
                    </a:xfrm>
                    <a:prstGeom prst="rect">
                      <a:avLst/>
                    </a:prstGeom>
                    <a:noFill/>
                    <a:ln w="9525">
                      <a:noFill/>
                      <a:miter lim="800000"/>
                      <a:headEnd/>
                      <a:tailEnd/>
                    </a:ln>
                  </pic:spPr>
                </pic:pic>
              </a:graphicData>
            </a:graphic>
          </wp:inline>
        </w:drawing>
      </w:r>
    </w:p>
    <w:p w:rsidR="009C286D" w:rsidRPr="00354F62" w:rsidRDefault="0006669F" w:rsidP="009C286D">
      <w:r>
        <w:t>During</w:t>
      </w:r>
      <w:r w:rsidR="009C286D" w:rsidRPr="00354F62">
        <w:t xml:space="preserve"> the third and </w:t>
      </w:r>
      <w:r>
        <w:t>final</w:t>
      </w:r>
      <w:r w:rsidR="009C286D" w:rsidRPr="00354F62">
        <w:t xml:space="preserve"> step, the </w:t>
      </w:r>
      <w:r>
        <w:t xml:space="preserve">total </w:t>
      </w:r>
      <w:r w:rsidR="009C286D" w:rsidRPr="00354F62">
        <w:t>lipophilic contribution is calc</w:t>
      </w:r>
      <w:r w:rsidR="009C286D" w:rsidRPr="00354F62">
        <w:t>u</w:t>
      </w:r>
      <w:r w:rsidR="009C286D" w:rsidRPr="00354F62">
        <w:t xml:space="preserve">lated </w:t>
      </w:r>
      <w:r>
        <w:t xml:space="preserve">for each of the spots </w:t>
      </w:r>
      <w:r w:rsidR="009C286D" w:rsidRPr="00354F62">
        <w:t>as the summation of the contributions of every atom belonging to that spot. If this value exceeds a pre-defined thres</w:t>
      </w:r>
      <w:r w:rsidR="009C286D" w:rsidRPr="00354F62">
        <w:t>h</w:t>
      </w:r>
      <w:r w:rsidR="009C286D" w:rsidRPr="00354F62">
        <w:t xml:space="preserve">old, a </w:t>
      </w:r>
      <w:r>
        <w:rPr>
          <w:rFonts w:ascii="Courier New" w:hAnsi="Courier New"/>
        </w:rPr>
        <w:t>LIPO</w:t>
      </w:r>
      <w:r w:rsidRPr="0006669F">
        <w:t xml:space="preserve"> pharmacophore point </w:t>
      </w:r>
      <w:r>
        <w:t>is created with the center of it being set to the center of the spot.</w:t>
      </w:r>
      <w:bookmarkStart w:id="42" w:name="_Ref36277371"/>
      <w:r w:rsidR="00692E76" w:rsidRPr="00692E76">
        <w:t xml:space="preserve"> </w:t>
      </w:r>
      <w:r w:rsidR="00692E76">
        <w:t>The threshold value is set to 9.87, which is half of the lipophilic contribution of an exposed methyl carbon terminating a carbon chain</w:t>
      </w:r>
      <w:fldSimple w:instr=" NOTEREF _Ref36196539 \h  \* MERGEFORMAT ">
        <w:r w:rsidR="00692E76" w:rsidRPr="00692E76">
          <w:rPr>
            <w:vertAlign w:val="superscript"/>
          </w:rPr>
          <w:t>1</w:t>
        </w:r>
      </w:fldSimple>
      <w:r w:rsidR="00692E76">
        <w:t>.</w:t>
      </w:r>
    </w:p>
    <w:p w:rsidR="009C286D" w:rsidRPr="00354F62" w:rsidRDefault="009C286D" w:rsidP="009C286D">
      <w:pPr>
        <w:pStyle w:val="Heading3"/>
      </w:pPr>
      <w:bookmarkStart w:id="43" w:name="_Ref56654082"/>
      <w:bookmarkStart w:id="44" w:name="_Toc77140094"/>
      <w:bookmarkStart w:id="45" w:name="_Toc145987600"/>
      <w:r w:rsidRPr="00354F62">
        <w:t xml:space="preserve">Charge </w:t>
      </w:r>
      <w:r w:rsidR="0006669F">
        <w:t>c</w:t>
      </w:r>
      <w:r w:rsidRPr="00354F62">
        <w:t>enters</w:t>
      </w:r>
      <w:bookmarkEnd w:id="42"/>
      <w:bookmarkEnd w:id="43"/>
      <w:bookmarkEnd w:id="44"/>
      <w:bookmarkEnd w:id="45"/>
    </w:p>
    <w:p w:rsidR="009C286D" w:rsidRDefault="009C286D" w:rsidP="009C286D">
      <w:r>
        <w:t>For the generation of charge center pharmacophore points, the formal charges on the atoms of the molecule are used. Atoms with a positive formal charge will correspond with a positive charge center pharm</w:t>
      </w:r>
      <w:r>
        <w:t>a</w:t>
      </w:r>
      <w:r w:rsidR="00692E76">
        <w:t xml:space="preserve">cophore point, or </w:t>
      </w:r>
      <w:r w:rsidRPr="00FE4FDF">
        <w:rPr>
          <w:rFonts w:ascii="Courier" w:hAnsi="Courier"/>
        </w:rPr>
        <w:t>POSC</w:t>
      </w:r>
      <w:r w:rsidR="00692E76">
        <w:t xml:space="preserve"> point</w:t>
      </w:r>
      <w:r>
        <w:t>, and atoms with a negative formal charge will define the position of a negative charge</w:t>
      </w:r>
      <w:r w:rsidR="00692E76">
        <w:t xml:space="preserve"> center pharmacophore point or </w:t>
      </w:r>
      <w:r w:rsidRPr="00FE4FDF">
        <w:rPr>
          <w:rFonts w:ascii="Courier" w:hAnsi="Courier"/>
        </w:rPr>
        <w:t>NEGC</w:t>
      </w:r>
      <w:r w:rsidR="00692E76">
        <w:t xml:space="preserve"> point</w:t>
      </w:r>
      <w:r>
        <w:t>.</w:t>
      </w:r>
    </w:p>
    <w:p w:rsidR="009C286D" w:rsidRDefault="009C286D" w:rsidP="009C286D">
      <w:r>
        <w:t xml:space="preserve">The position of the </w:t>
      </w:r>
      <w:r w:rsidRPr="00FE4FDF">
        <w:rPr>
          <w:rFonts w:ascii="Courier" w:hAnsi="Courier"/>
        </w:rPr>
        <w:t>POSC</w:t>
      </w:r>
      <w:r>
        <w:t xml:space="preserve"> or </w:t>
      </w:r>
      <w:r w:rsidRPr="00FE4FDF">
        <w:rPr>
          <w:rFonts w:ascii="Courier" w:hAnsi="Courier"/>
        </w:rPr>
        <w:t>NEGC</w:t>
      </w:r>
      <w:r>
        <w:t xml:space="preserve"> point coincides with the position of the atom with the formal charge.</w:t>
      </w:r>
      <w:bookmarkStart w:id="46" w:name="_Ref54764887"/>
    </w:p>
    <w:p w:rsidR="00C10FE2" w:rsidRDefault="00C10FE2" w:rsidP="00C10FE2">
      <w:pPr>
        <w:pStyle w:val="Heading3"/>
      </w:pPr>
      <w:bookmarkStart w:id="47" w:name="_Toc77140095"/>
      <w:bookmarkStart w:id="48" w:name="_Ref145673489"/>
      <w:bookmarkStart w:id="49" w:name="_Toc145987601"/>
      <w:r>
        <w:t>Hybrid lipophilic centers</w:t>
      </w:r>
      <w:bookmarkEnd w:id="49"/>
    </w:p>
    <w:p w:rsidR="00C87F71" w:rsidRDefault="00B4771D" w:rsidP="00C87F71">
      <w:r>
        <w:t xml:space="preserve">Hybrid lipophilic pharmacophores </w:t>
      </w:r>
      <w:r w:rsidRPr="00B4771D">
        <w:rPr>
          <w:rFonts w:ascii="Courier" w:hAnsi="Courier"/>
        </w:rPr>
        <w:t>HYBL</w:t>
      </w:r>
      <w:r>
        <w:t xml:space="preserve"> are generated by merging </w:t>
      </w:r>
      <w:r w:rsidR="00C87F71">
        <w:t xml:space="preserve">closely positioned </w:t>
      </w:r>
      <w:r>
        <w:t xml:space="preserve">the </w:t>
      </w:r>
      <w:r w:rsidRPr="00B4771D">
        <w:rPr>
          <w:rFonts w:ascii="Courier" w:hAnsi="Courier"/>
        </w:rPr>
        <w:t>LIPO</w:t>
      </w:r>
      <w:r>
        <w:t xml:space="preserve"> and </w:t>
      </w:r>
      <w:r w:rsidRPr="00B4771D">
        <w:rPr>
          <w:rFonts w:ascii="Courier" w:hAnsi="Courier"/>
        </w:rPr>
        <w:t>AROM</w:t>
      </w:r>
      <w:r>
        <w:t xml:space="preserve"> points together. In order for these to be merged, the distance between the two respective centers should be less than 1.0 Å.</w:t>
      </w:r>
      <w:r w:rsidR="00C87F71">
        <w:t xml:space="preserve"> The center coordinates of the new point are calculated by taking the average of the two original centers.</w:t>
      </w:r>
      <w:r>
        <w:t xml:space="preserve"> </w:t>
      </w:r>
      <w:r w:rsidR="00C87F71">
        <w:t>When hybrid lipophilic centers are requested, all</w:t>
      </w:r>
      <w:r w:rsidR="00C87F71" w:rsidRPr="00C87F71">
        <w:rPr>
          <w:rFonts w:ascii="Courier" w:hAnsi="Courier"/>
        </w:rPr>
        <w:t xml:space="preserve"> </w:t>
      </w:r>
      <w:r w:rsidR="00C87F71" w:rsidRPr="00B4771D">
        <w:rPr>
          <w:rFonts w:ascii="Courier" w:hAnsi="Courier"/>
        </w:rPr>
        <w:t>LIPO</w:t>
      </w:r>
      <w:r w:rsidR="00C87F71">
        <w:t xml:space="preserve"> and all </w:t>
      </w:r>
      <w:r w:rsidR="00C87F71" w:rsidRPr="00B4771D">
        <w:rPr>
          <w:rFonts w:ascii="Courier" w:hAnsi="Courier"/>
        </w:rPr>
        <w:t>AROM</w:t>
      </w:r>
      <w:r w:rsidR="00C87F71">
        <w:t xml:space="preserve"> points are also renamed into </w:t>
      </w:r>
      <w:r w:rsidR="00C87F71" w:rsidRPr="00B4771D">
        <w:rPr>
          <w:rFonts w:ascii="Courier" w:hAnsi="Courier"/>
        </w:rPr>
        <w:t>HYBL</w:t>
      </w:r>
      <w:r w:rsidR="00C87F71">
        <w:t>. After merging or renaming, the normal information of the original aromatic centers is disguarded.</w:t>
      </w:r>
    </w:p>
    <w:p w:rsidR="00C87F71" w:rsidRDefault="00C87F71" w:rsidP="00C10FE2">
      <w:r>
        <w:t xml:space="preserve">To </w:t>
      </w:r>
      <w:r w:rsidR="00FD0FC2">
        <w:t>summarize</w:t>
      </w:r>
      <w:r>
        <w:t xml:space="preserve">, generation of </w:t>
      </w:r>
      <w:r w:rsidRPr="00B4771D">
        <w:rPr>
          <w:rFonts w:ascii="Courier" w:hAnsi="Courier"/>
        </w:rPr>
        <w:t>HYBL</w:t>
      </w:r>
      <w:r>
        <w:t xml:space="preserve"> points leads to the following:</w:t>
      </w:r>
    </w:p>
    <w:p w:rsidR="00C87F71" w:rsidRDefault="00C87F71" w:rsidP="00C87F71">
      <w:pPr>
        <w:pStyle w:val="ListParagraph"/>
        <w:numPr>
          <w:ilvl w:val="0"/>
          <w:numId w:val="23"/>
        </w:numPr>
      </w:pPr>
      <w:r>
        <w:t xml:space="preserve">Isolated </w:t>
      </w:r>
      <w:r w:rsidRPr="00C87F71">
        <w:rPr>
          <w:rFonts w:ascii="Courier" w:hAnsi="Courier"/>
        </w:rPr>
        <w:t>AROM</w:t>
      </w:r>
      <w:r>
        <w:t xml:space="preserve"> points are renamed to </w:t>
      </w:r>
      <w:r w:rsidRPr="00C87F71">
        <w:rPr>
          <w:rFonts w:ascii="Courier" w:hAnsi="Courier"/>
        </w:rPr>
        <w:t>HYBL</w:t>
      </w:r>
      <w:r>
        <w:t xml:space="preserve"> and their normal info</w:t>
      </w:r>
      <w:r>
        <w:t>r</w:t>
      </w:r>
      <w:r>
        <w:t>mation is disguarded;</w:t>
      </w:r>
    </w:p>
    <w:p w:rsidR="00C87F71" w:rsidRDefault="00C87F71" w:rsidP="00C87F71">
      <w:pPr>
        <w:pStyle w:val="ListParagraph"/>
        <w:numPr>
          <w:ilvl w:val="0"/>
          <w:numId w:val="23"/>
        </w:numPr>
      </w:pPr>
      <w:r>
        <w:t xml:space="preserve">Isolated </w:t>
      </w:r>
      <w:r w:rsidRPr="00C87F71">
        <w:rPr>
          <w:rFonts w:ascii="Courier" w:hAnsi="Courier"/>
        </w:rPr>
        <w:t>LIPO</w:t>
      </w:r>
      <w:r>
        <w:t xml:space="preserve"> points are renamed to </w:t>
      </w:r>
      <w:r w:rsidRPr="00C87F71">
        <w:rPr>
          <w:rFonts w:ascii="Courier" w:hAnsi="Courier"/>
        </w:rPr>
        <w:t>HYBL</w:t>
      </w:r>
      <w:r>
        <w:t>;</w:t>
      </w:r>
    </w:p>
    <w:p w:rsidR="00C87F71" w:rsidRDefault="00C87F71" w:rsidP="00C87F71">
      <w:pPr>
        <w:pStyle w:val="ListParagraph"/>
        <w:numPr>
          <w:ilvl w:val="0"/>
          <w:numId w:val="23"/>
        </w:numPr>
      </w:pPr>
      <w:r>
        <w:t xml:space="preserve">Closely located </w:t>
      </w:r>
      <w:r w:rsidRPr="00C87F71">
        <w:rPr>
          <w:rFonts w:ascii="Courier" w:hAnsi="Courier"/>
        </w:rPr>
        <w:t>AROM</w:t>
      </w:r>
      <w:r>
        <w:t xml:space="preserve"> and </w:t>
      </w:r>
      <w:r w:rsidRPr="00C87F71">
        <w:rPr>
          <w:rFonts w:ascii="Courier" w:hAnsi="Courier"/>
        </w:rPr>
        <w:t>LIPO</w:t>
      </w:r>
      <w:r>
        <w:t xml:space="preserve"> points are merged into a </w:t>
      </w:r>
      <w:r w:rsidRPr="00C87F71">
        <w:rPr>
          <w:rFonts w:ascii="Courier" w:hAnsi="Courier"/>
        </w:rPr>
        <w:t>HYBL</w:t>
      </w:r>
      <w:r>
        <w:t xml:space="preserve"> single point and the normal information of the original </w:t>
      </w:r>
      <w:r w:rsidRPr="00C87F71">
        <w:rPr>
          <w:rFonts w:ascii="Courier" w:hAnsi="Courier"/>
        </w:rPr>
        <w:t>AROM</w:t>
      </w:r>
      <w:r>
        <w:t xml:space="preserve"> point is r</w:t>
      </w:r>
      <w:r>
        <w:t>e</w:t>
      </w:r>
      <w:r>
        <w:t>moved. The new coordinates are calculated from the average of the original coordinates</w:t>
      </w:r>
    </w:p>
    <w:p w:rsidR="00C10FE2" w:rsidRDefault="00C10FE2" w:rsidP="00C10FE2">
      <w:pPr>
        <w:pStyle w:val="Heading3"/>
      </w:pPr>
      <w:bookmarkStart w:id="50" w:name="_Toc145987602"/>
      <w:r>
        <w:t>Hybrid hydrogen donors and acceptor centers</w:t>
      </w:r>
      <w:bookmarkEnd w:id="50"/>
    </w:p>
    <w:p w:rsidR="00B4771D" w:rsidRDefault="00B4771D" w:rsidP="00B4771D">
      <w:r>
        <w:t xml:space="preserve">Hybrid hydrogen acceptor/donor pharmacophores </w:t>
      </w:r>
      <w:r w:rsidRPr="00B4771D">
        <w:rPr>
          <w:rFonts w:ascii="Courier" w:hAnsi="Courier"/>
        </w:rPr>
        <w:t>HYB</w:t>
      </w:r>
      <w:r>
        <w:rPr>
          <w:rFonts w:ascii="Courier" w:hAnsi="Courier"/>
        </w:rPr>
        <w:t>H</w:t>
      </w:r>
      <w:r>
        <w:t xml:space="preserve"> are generated by merging</w:t>
      </w:r>
      <w:r w:rsidR="00C87F71" w:rsidRPr="00C87F71">
        <w:t xml:space="preserve"> </w:t>
      </w:r>
      <w:r w:rsidR="00C87F71">
        <w:t>together</w:t>
      </w:r>
      <w:r>
        <w:t xml:space="preserve"> </w:t>
      </w:r>
      <w:r>
        <w:rPr>
          <w:rFonts w:ascii="Courier" w:hAnsi="Courier"/>
        </w:rPr>
        <w:t>HACC</w:t>
      </w:r>
      <w:r>
        <w:t xml:space="preserve"> and </w:t>
      </w:r>
      <w:r>
        <w:rPr>
          <w:rFonts w:ascii="Courier" w:hAnsi="Courier"/>
        </w:rPr>
        <w:t>HDON</w:t>
      </w:r>
      <w:r>
        <w:t xml:space="preserve"> points </w:t>
      </w:r>
      <w:r w:rsidR="00C87F71">
        <w:t>that are located on the same atom</w:t>
      </w:r>
      <w:r>
        <w:t>. In order for these to be merged, the distance between the two r</w:t>
      </w:r>
      <w:r>
        <w:t>e</w:t>
      </w:r>
      <w:r>
        <w:t xml:space="preserve">spective centers should be less than </w:t>
      </w:r>
      <w:r w:rsidR="00C87F71">
        <w:t>0.00001</w:t>
      </w:r>
      <w:r>
        <w:t xml:space="preserve"> Å. After merging, the no</w:t>
      </w:r>
      <w:r>
        <w:t>r</w:t>
      </w:r>
      <w:r>
        <w:t xml:space="preserve">mal </w:t>
      </w:r>
      <w:r w:rsidR="00C87F71">
        <w:t>of the new center is calculated by taking the average location of the two original normals.</w:t>
      </w:r>
    </w:p>
    <w:p w:rsidR="009C286D" w:rsidRDefault="009C286D" w:rsidP="009C286D">
      <w:pPr>
        <w:pStyle w:val="Heading2"/>
      </w:pPr>
      <w:bookmarkStart w:id="51" w:name="_Toc145987603"/>
      <w:r>
        <w:t>Merging pharmacophore points</w:t>
      </w:r>
      <w:bookmarkEnd w:id="46"/>
      <w:bookmarkEnd w:id="47"/>
      <w:bookmarkEnd w:id="48"/>
      <w:bookmarkEnd w:id="51"/>
    </w:p>
    <w:p w:rsidR="009C286D" w:rsidRPr="003D5220" w:rsidRDefault="009C286D" w:rsidP="009C286D">
      <w:r>
        <w:t xml:space="preserve">Because of the combinatorial nature of the feature mapping (see section </w:t>
      </w:r>
      <w:r w:rsidR="00C12EA5">
        <w:fldChar w:fldCharType="begin"/>
      </w:r>
      <w:r w:rsidR="00C71692">
        <w:instrText xml:space="preserve"> REF _Ref36277819 \r \h </w:instrText>
      </w:r>
      <w:r w:rsidR="00C12EA5">
        <w:fldChar w:fldCharType="separate"/>
      </w:r>
      <w:r w:rsidR="008765A8">
        <w:t>2.4.2</w:t>
      </w:r>
      <w:r w:rsidR="00C12EA5">
        <w:fldChar w:fldCharType="end"/>
      </w:r>
      <w:r>
        <w:t xml:space="preserve">), </w:t>
      </w:r>
      <w:r w:rsidR="008765A8">
        <w:t>extended</w:t>
      </w:r>
      <w:r>
        <w:t xml:space="preserve"> sets of pharmacophore points can result in long comp</w:t>
      </w:r>
      <w:r>
        <w:t>u</w:t>
      </w:r>
      <w:r>
        <w:t>tational time</w:t>
      </w:r>
      <w:r w:rsidRPr="003D5220">
        <w:rPr>
          <w:i/>
        </w:rPr>
        <w:t>.</w:t>
      </w:r>
      <w:r w:rsidRPr="003D5220">
        <w:t xml:space="preserve"> A possible solution</w:t>
      </w:r>
      <w:r w:rsidR="008765A8">
        <w:t xml:space="preserve"> to circumvent this problem is to</w:t>
      </w:r>
      <w:r w:rsidRPr="003D5220">
        <w:t xml:space="preserve"> merg</w:t>
      </w:r>
      <w:r w:rsidR="008765A8">
        <w:t>e</w:t>
      </w:r>
      <w:r w:rsidRPr="003D5220">
        <w:t xml:space="preserve"> </w:t>
      </w:r>
      <w:r w:rsidR="00FD0FC2" w:rsidRPr="003D5220">
        <w:t>ne</w:t>
      </w:r>
      <w:r w:rsidR="00FD0FC2">
        <w:t>i</w:t>
      </w:r>
      <w:r w:rsidR="00FD0FC2" w:rsidRPr="003D5220">
        <w:t>ghboring</w:t>
      </w:r>
      <w:r w:rsidRPr="003D5220">
        <w:t xml:space="preserve"> pharmacophore points of the same category, as is illustrated in </w:t>
      </w:r>
      <w:r w:rsidR="00C12EA5" w:rsidRPr="003D5220">
        <w:fldChar w:fldCharType="begin"/>
      </w:r>
      <w:r w:rsidRPr="003D5220">
        <w:instrText xml:space="preserve"> REF _Ref54763412 \h </w:instrText>
      </w:r>
      <w:r w:rsidR="00C12EA5" w:rsidRPr="003D5220">
        <w:fldChar w:fldCharType="separate"/>
      </w:r>
      <w:r w:rsidR="008765A8">
        <w:t xml:space="preserve">Figure </w:t>
      </w:r>
      <w:r w:rsidR="008765A8">
        <w:rPr>
          <w:noProof/>
        </w:rPr>
        <w:t>5</w:t>
      </w:r>
      <w:r w:rsidR="00C12EA5" w:rsidRPr="003D5220">
        <w:fldChar w:fldCharType="end"/>
      </w:r>
      <w:r w:rsidRPr="003D5220">
        <w:t>.</w:t>
      </w:r>
    </w:p>
    <w:p w:rsidR="009C286D" w:rsidRDefault="009C286D" w:rsidP="009C286D">
      <w:pPr>
        <w:pStyle w:val="Caption"/>
      </w:pPr>
      <w:bookmarkStart w:id="52" w:name="_Ref54763412"/>
      <w:r>
        <w:t xml:space="preserve">Figure </w:t>
      </w:r>
      <w:fldSimple w:instr=" SEQ Figure \* ARABIC ">
        <w:r w:rsidR="008765A8">
          <w:rPr>
            <w:noProof/>
          </w:rPr>
          <w:t>5</w:t>
        </w:r>
      </w:fldSimple>
      <w:bookmarkEnd w:id="52"/>
      <w:r w:rsidR="008765A8">
        <w:t xml:space="preserve">. </w:t>
      </w:r>
      <w:r w:rsidRPr="00FA375C">
        <w:t xml:space="preserve">Schematic representation of the merging process. A pharmacophore consisting of 6 points </w:t>
      </w:r>
      <w:r w:rsidR="008765A8">
        <w:t>is</w:t>
      </w:r>
      <w:r w:rsidRPr="00FA375C">
        <w:t xml:space="preserve"> reduced to a new pharmacophore consisting of only 3 points.</w:t>
      </w:r>
    </w:p>
    <w:p w:rsidR="009C286D" w:rsidRDefault="0078248C" w:rsidP="007C1FF2">
      <w:pPr>
        <w:keepNext/>
        <w:jc w:val="center"/>
      </w:pPr>
      <w:r>
        <w:rPr>
          <w:noProof/>
        </w:rPr>
        <w:drawing>
          <wp:inline distT="0" distB="0" distL="0" distR="0">
            <wp:extent cx="3434080" cy="1879600"/>
            <wp:effectExtent l="25400" t="0" r="0" b="0"/>
            <wp:docPr id="95" name="Picture 95" descr="Pharao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harao_merge"/>
                    <pic:cNvPicPr>
                      <a:picLocks noChangeAspect="1" noChangeArrowheads="1"/>
                    </pic:cNvPicPr>
                  </pic:nvPicPr>
                  <pic:blipFill>
                    <a:blip r:embed="rId19"/>
                    <a:srcRect/>
                    <a:stretch>
                      <a:fillRect/>
                    </a:stretch>
                  </pic:blipFill>
                  <pic:spPr bwMode="auto">
                    <a:xfrm>
                      <a:off x="0" y="0"/>
                      <a:ext cx="3434080" cy="1879600"/>
                    </a:xfrm>
                    <a:prstGeom prst="rect">
                      <a:avLst/>
                    </a:prstGeom>
                    <a:noFill/>
                    <a:ln w="9525">
                      <a:noFill/>
                      <a:miter lim="800000"/>
                      <a:headEnd/>
                      <a:tailEnd/>
                    </a:ln>
                  </pic:spPr>
                </pic:pic>
              </a:graphicData>
            </a:graphic>
          </wp:inline>
        </w:drawing>
      </w:r>
    </w:p>
    <w:p w:rsidR="009C286D" w:rsidRDefault="009C286D" w:rsidP="009C286D">
      <w:pPr>
        <w:keepNext/>
      </w:pPr>
      <w:r>
        <w:t xml:space="preserve">Pharmacophore points are considered </w:t>
      </w:r>
      <w:r w:rsidR="00FD0FC2">
        <w:t>neighboring</w:t>
      </w:r>
      <w:r>
        <w:t xml:space="preserve"> if their overlap volume exceeds a threshold value of 0.075. The </w:t>
      </w:r>
      <w:r>
        <w:sym w:font="Symbol" w:char="F061"/>
      </w:r>
      <w:r>
        <w:t xml:space="preserve"> of the resulting pharm</w:t>
      </w:r>
      <w:r>
        <w:t>a</w:t>
      </w:r>
      <w:r>
        <w:t xml:space="preserve">cophore point is </w:t>
      </w:r>
      <w:r w:rsidR="008765A8">
        <w:t xml:space="preserve">set to </w:t>
      </w:r>
      <w:r>
        <w:t xml:space="preserve">70% of the combination of all </w:t>
      </w:r>
      <w:r w:rsidR="008765A8">
        <w:t xml:space="preserve">the alpha values of the </w:t>
      </w:r>
      <w:r>
        <w:t>individual pharmacophore point</w:t>
      </w:r>
      <w:r w:rsidR="008765A8">
        <w:t>s</w:t>
      </w:r>
      <w:r>
        <w:t>. A merged pharmacophore point does not have normal information.</w:t>
      </w:r>
    </w:p>
    <w:p w:rsidR="009C286D" w:rsidRPr="003F4ECE" w:rsidRDefault="009C286D" w:rsidP="009C286D">
      <w:pPr>
        <w:pStyle w:val="Heading2"/>
      </w:pPr>
      <w:bookmarkStart w:id="53" w:name="_Ref34729630"/>
      <w:bookmarkStart w:id="54" w:name="_Ref35922276"/>
      <w:bookmarkStart w:id="55" w:name="_Toc77140096"/>
      <w:bookmarkStart w:id="56" w:name="_Toc145987604"/>
      <w:r w:rsidRPr="003F4ECE">
        <w:t>Aligning pharmacophores</w:t>
      </w:r>
      <w:bookmarkEnd w:id="53"/>
      <w:bookmarkEnd w:id="54"/>
      <w:bookmarkEnd w:id="55"/>
      <w:bookmarkEnd w:id="56"/>
    </w:p>
    <w:p w:rsidR="009C286D" w:rsidRPr="00A80C7C" w:rsidRDefault="009C286D" w:rsidP="009C286D">
      <w:pPr>
        <w:pStyle w:val="Heading3"/>
      </w:pPr>
      <w:bookmarkStart w:id="57" w:name="_Toc77140097"/>
      <w:bookmarkStart w:id="58" w:name="_Toc145987605"/>
      <w:r w:rsidRPr="00A80C7C">
        <w:t xml:space="preserve">Problem </w:t>
      </w:r>
      <w:r w:rsidR="007C1FF2">
        <w:t>s</w:t>
      </w:r>
      <w:r w:rsidRPr="00A80C7C">
        <w:t>ituation</w:t>
      </w:r>
      <w:bookmarkEnd w:id="57"/>
      <w:bookmarkEnd w:id="58"/>
    </w:p>
    <w:p w:rsidR="009C286D" w:rsidRPr="00A80C7C" w:rsidRDefault="009C286D" w:rsidP="009C286D">
      <w:r w:rsidRPr="00A80C7C">
        <w:t xml:space="preserve">The quantification of the similarity </w:t>
      </w:r>
      <w:r w:rsidR="00467762">
        <w:t>between</w:t>
      </w:r>
      <w:r w:rsidRPr="00A80C7C">
        <w:t xml:space="preserve"> two pharmacophores can be computed from the overlap volume </w:t>
      </w:r>
      <w:r w:rsidR="00467762">
        <w:t>of</w:t>
      </w:r>
      <w:r w:rsidRPr="00A80C7C">
        <w:t xml:space="preserve"> the Gaussian volumes of the r</w:t>
      </w:r>
      <w:r w:rsidRPr="00A80C7C">
        <w:t>e</w:t>
      </w:r>
      <w:r w:rsidRPr="00A80C7C">
        <w:t xml:space="preserve">spective pharmacophores. The idea is to </w:t>
      </w:r>
      <w:r w:rsidR="00467762">
        <w:t>identify</w:t>
      </w:r>
      <w:r w:rsidRPr="00A80C7C">
        <w:t xml:space="preserve"> the subset of matching functional groups in each pharmacophore that gives the largest overlap. The procedure finds its roots in the work of Grant and Pickup</w:t>
      </w:r>
      <w:r w:rsidRPr="00A80C7C">
        <w:rPr>
          <w:rStyle w:val="FootnoteReference"/>
        </w:rPr>
        <w:footnoteReference w:id="0"/>
      </w:r>
      <w:r w:rsidRPr="00A80C7C">
        <w:t>, where the volume overlap between two molecules is computed from a Gaussian d</w:t>
      </w:r>
      <w:r w:rsidRPr="00A80C7C">
        <w:t>e</w:t>
      </w:r>
      <w:r w:rsidRPr="00A80C7C">
        <w:t>scription of the atom</w:t>
      </w:r>
      <w:r w:rsidR="00467762">
        <w:t>ic</w:t>
      </w:r>
      <w:r w:rsidRPr="00A80C7C">
        <w:t xml:space="preserve"> volumes. In </w:t>
      </w:r>
      <w:r w:rsidRPr="00467762">
        <w:rPr>
          <w:i/>
        </w:rPr>
        <w:t>Pharao</w:t>
      </w:r>
      <w:r w:rsidRPr="00A80C7C">
        <w:t xml:space="preserve"> this approach is translated </w:t>
      </w:r>
      <w:r w:rsidR="00467762">
        <w:t>in</w:t>
      </w:r>
      <w:r w:rsidRPr="00A80C7C">
        <w:t xml:space="preserve">to </w:t>
      </w:r>
      <w:r w:rsidR="00467762">
        <w:t xml:space="preserve">the overlap of </w:t>
      </w:r>
      <w:r w:rsidRPr="00A80C7C">
        <w:t>pharmacophore points.</w:t>
      </w:r>
    </w:p>
    <w:p w:rsidR="009C286D" w:rsidRPr="00A80C7C" w:rsidRDefault="009C286D" w:rsidP="009C286D">
      <w:r w:rsidRPr="00A80C7C">
        <w:t>The procedure to compute the volume overlap between two pharm</w:t>
      </w:r>
      <w:r w:rsidRPr="00A80C7C">
        <w:t>a</w:t>
      </w:r>
      <w:r w:rsidRPr="00A80C7C">
        <w:t xml:space="preserve">cophores is </w:t>
      </w:r>
      <w:r w:rsidR="00467762">
        <w:t>implemented</w:t>
      </w:r>
      <w:r w:rsidRPr="00A80C7C">
        <w:t xml:space="preserve"> in two steps. In the first step, a list of </w:t>
      </w:r>
      <w:r w:rsidR="00467762">
        <w:t xml:space="preserve">all </w:t>
      </w:r>
      <w:r w:rsidRPr="00A80C7C">
        <w:t>feas</w:t>
      </w:r>
      <w:r w:rsidRPr="00A80C7C">
        <w:t>i</w:t>
      </w:r>
      <w:r w:rsidRPr="00A80C7C">
        <w:t>ble combinations of overlapping pharmacophore points is generated. In the second step, the corresponding features are aligned with each other using an optimization algorithm. The combination of features that gives the maximal volume overlap is retained to give the matching score.</w:t>
      </w:r>
    </w:p>
    <w:p w:rsidR="009C286D" w:rsidRPr="00DD552E" w:rsidRDefault="009C286D" w:rsidP="009C286D">
      <w:pPr>
        <w:pStyle w:val="Heading3"/>
      </w:pPr>
      <w:bookmarkStart w:id="59" w:name="_Ref36277819"/>
      <w:bookmarkStart w:id="60" w:name="_Toc77140098"/>
      <w:bookmarkStart w:id="61" w:name="_Toc145987606"/>
      <w:r w:rsidRPr="00DD552E">
        <w:t>Feature mapping</w:t>
      </w:r>
      <w:bookmarkEnd w:id="59"/>
      <w:bookmarkEnd w:id="60"/>
      <w:bookmarkEnd w:id="61"/>
    </w:p>
    <w:p w:rsidR="009C286D" w:rsidRPr="00A80C7C" w:rsidRDefault="009C286D" w:rsidP="009C286D">
      <w:r w:rsidRPr="00A80C7C">
        <w:t xml:space="preserve">To compute the overlap between </w:t>
      </w:r>
      <w:r w:rsidR="00467762">
        <w:t>a pair of</w:t>
      </w:r>
      <w:r w:rsidRPr="00A80C7C">
        <w:t xml:space="preserve"> pharmacophores, the first step is to define </w:t>
      </w:r>
      <w:r w:rsidR="00467762">
        <w:t>the</w:t>
      </w:r>
      <w:r w:rsidRPr="00A80C7C">
        <w:t xml:space="preserve"> points from the database pharmacophore </w:t>
      </w:r>
      <w:r w:rsidR="00467762">
        <w:t xml:space="preserve">that </w:t>
      </w:r>
      <w:r w:rsidRPr="00A80C7C">
        <w:t>can be mapped onto points from the reference pharmacophore. A mapping of two pharmacophores consists of a list of points from reference and dat</w:t>
      </w:r>
      <w:r w:rsidRPr="00A80C7C">
        <w:t>a</w:t>
      </w:r>
      <w:r w:rsidRPr="00A80C7C">
        <w:t xml:space="preserve">base pharmacophores where corresponding points have a compatible functional group and the internal distance between </w:t>
      </w:r>
      <w:r w:rsidR="00467762">
        <w:t xml:space="preserve">the </w:t>
      </w:r>
      <w:r w:rsidRPr="00A80C7C">
        <w:t xml:space="preserve">points is within a given range requirement. This range, as defined by the parameter </w:t>
      </w:r>
      <w:r w:rsidRPr="00A80C7C">
        <w:sym w:font="Symbol" w:char="F065"/>
      </w:r>
      <w:r w:rsidRPr="00A80C7C">
        <w:t>, co</w:t>
      </w:r>
      <w:r w:rsidRPr="00A80C7C">
        <w:t>n</w:t>
      </w:r>
      <w:r w:rsidRPr="00A80C7C">
        <w:t xml:space="preserve">trols the feasibility of a </w:t>
      </w:r>
      <w:r w:rsidR="00467762">
        <w:t xml:space="preserve">given </w:t>
      </w:r>
      <w:r w:rsidRPr="00A80C7C">
        <w:t>combination of pharmacophore points.</w:t>
      </w:r>
    </w:p>
    <w:p w:rsidR="009C286D" w:rsidRPr="00A80C7C" w:rsidDel="00B81459" w:rsidRDefault="009C286D" w:rsidP="009C286D">
      <w:r w:rsidRPr="00A80C7C">
        <w:t>The procedure starts by generating a list of all feasible pairs of features. First, two points from the reference pharmacophore are selected and the distance between the</w:t>
      </w:r>
      <w:r w:rsidR="00467762">
        <w:t>se</w:t>
      </w:r>
      <w:r w:rsidRPr="00A80C7C">
        <w:t xml:space="preserve"> is calculated. Next, two points with matching fe</w:t>
      </w:r>
      <w:r w:rsidRPr="00A80C7C">
        <w:t>a</w:t>
      </w:r>
      <w:r w:rsidRPr="00A80C7C">
        <w:t>tures are selected from the database pharmacophore. Next, the first points of both couples are overla</w:t>
      </w:r>
      <w:r w:rsidR="00044C95">
        <w:t>i</w:t>
      </w:r>
      <w:r w:rsidRPr="00A80C7C">
        <w:t xml:space="preserve">d and then the relative overlap of the second points is computed. If the relative overlap is larger than </w:t>
      </w:r>
      <w:r w:rsidRPr="00A80C7C" w:rsidDel="00B81459">
        <w:t>(</w:t>
      </w:r>
      <w:r w:rsidRPr="00A80C7C">
        <w:t xml:space="preserve">1.0 - </w:t>
      </w:r>
      <w:r w:rsidRPr="00467762">
        <w:sym w:font="Symbol" w:char="F065"/>
      </w:r>
      <w:r w:rsidRPr="00A80C7C">
        <w:t>)</w:t>
      </w:r>
      <w:r w:rsidR="00467762">
        <w:t>,</w:t>
      </w:r>
      <w:r w:rsidRPr="00A80C7C">
        <w:t xml:space="preserve"> the combination of the two pairs is said to be feasible. This is illustrated in</w:t>
      </w:r>
      <w:r w:rsidR="00467762">
        <w:t xml:space="preserve"> </w:t>
      </w:r>
      <w:fldSimple w:instr=" REF _Ref145671434 ">
        <w:r w:rsidR="00467762">
          <w:t xml:space="preserve">Figure </w:t>
        </w:r>
        <w:r w:rsidR="00467762">
          <w:rPr>
            <w:noProof/>
          </w:rPr>
          <w:t>6</w:t>
        </w:r>
      </w:fldSimple>
      <w:r w:rsidRPr="00A80C7C">
        <w:t xml:space="preserve">. When </w:t>
      </w:r>
      <w:r w:rsidRPr="00A80C7C">
        <w:sym w:font="Symbol" w:char="F065"/>
      </w:r>
      <w:r w:rsidRPr="00A80C7C">
        <w:t xml:space="preserve"> is set to 1.0, this indicates that the two pairs do not have to show any overlap. Smaller values of </w:t>
      </w:r>
      <w:r w:rsidRPr="00A80C7C">
        <w:sym w:font="Symbol" w:char="F065"/>
      </w:r>
      <w:r w:rsidRPr="00A80C7C">
        <w:t xml:space="preserve"> indicate that more overlap is required and </w:t>
      </w:r>
      <w:r w:rsidR="00467762">
        <w:t>becomes</w:t>
      </w:r>
      <w:r w:rsidRPr="00A80C7C">
        <w:t xml:space="preserve"> as such a more stringent selection criterio</w:t>
      </w:r>
      <w:r w:rsidRPr="00A80C7C" w:rsidDel="00B81459">
        <w:t>n.</w:t>
      </w:r>
    </w:p>
    <w:p w:rsidR="009C286D" w:rsidRDefault="009C286D" w:rsidP="009C286D">
      <w:pPr>
        <w:pStyle w:val="Caption"/>
      </w:pPr>
      <w:bookmarkStart w:id="62" w:name="_Ref145671434"/>
      <w:r>
        <w:t xml:space="preserve">Figure </w:t>
      </w:r>
      <w:fldSimple w:instr=" SEQ Figure \* ARABIC ">
        <w:r w:rsidR="00216D33">
          <w:rPr>
            <w:noProof/>
          </w:rPr>
          <w:t>6</w:t>
        </w:r>
      </w:fldSimple>
      <w:bookmarkEnd w:id="62"/>
      <w:r w:rsidR="00467762">
        <w:t xml:space="preserve">. </w:t>
      </w:r>
      <w:r w:rsidRPr="00B81459">
        <w:t>Illustration of the ε parameter. Two subsets of corresponding pharmacophore points are s</w:t>
      </w:r>
      <w:r w:rsidRPr="00B81459">
        <w:t>e</w:t>
      </w:r>
      <w:r w:rsidRPr="00B81459">
        <w:t>lected (black and blue). The first points are placed on top of each other (left sphere). The relative ove</w:t>
      </w:r>
      <w:r w:rsidRPr="00B81459">
        <w:t>r</w:t>
      </w:r>
      <w:r w:rsidRPr="00B81459">
        <w:t>lap between the other spheres should be larger than 1.0 – ε. From this it implies that a smaller ε i</w:t>
      </w:r>
      <w:r w:rsidRPr="00B81459">
        <w:t>m</w:t>
      </w:r>
      <w:r w:rsidRPr="00B81459">
        <w:t>plements a more stringent feasibility criterion.</w:t>
      </w:r>
    </w:p>
    <w:p w:rsidR="009C286D" w:rsidRPr="00A80C7C" w:rsidDel="00B81459" w:rsidRDefault="0078248C" w:rsidP="009C286D">
      <w:bookmarkStart w:id="63" w:name="OLE_LINK3"/>
      <w:r>
        <w:rPr>
          <w:noProof/>
        </w:rPr>
        <w:drawing>
          <wp:inline distT="0" distB="0" distL="0" distR="0">
            <wp:extent cx="4693920" cy="1706880"/>
            <wp:effectExtent l="25400" t="0" r="5080" b="0"/>
            <wp:docPr id="96" name="Picture 9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lide1"/>
                    <pic:cNvPicPr>
                      <a:picLocks noChangeAspect="1" noChangeArrowheads="1"/>
                    </pic:cNvPicPr>
                  </pic:nvPicPr>
                  <pic:blipFill>
                    <a:blip r:embed="rId20"/>
                    <a:srcRect l="10568" t="9468" r="7939" b="50766"/>
                    <a:stretch>
                      <a:fillRect/>
                    </a:stretch>
                  </pic:blipFill>
                  <pic:spPr bwMode="auto">
                    <a:xfrm>
                      <a:off x="0" y="0"/>
                      <a:ext cx="4693920" cy="1706880"/>
                    </a:xfrm>
                    <a:prstGeom prst="rect">
                      <a:avLst/>
                    </a:prstGeom>
                    <a:noFill/>
                    <a:ln w="9525">
                      <a:noFill/>
                      <a:miter lim="800000"/>
                      <a:headEnd/>
                      <a:tailEnd/>
                    </a:ln>
                  </pic:spPr>
                </pic:pic>
              </a:graphicData>
            </a:graphic>
          </wp:inline>
        </w:drawing>
      </w:r>
      <w:bookmarkEnd w:id="63"/>
    </w:p>
    <w:p w:rsidR="009C286D" w:rsidRPr="00A80C7C" w:rsidRDefault="009C286D" w:rsidP="009C286D">
      <w:r w:rsidRPr="00A80C7C" w:rsidDel="00B81459">
        <w:t>O</w:t>
      </w:r>
      <w:r w:rsidRPr="00A80C7C">
        <w:t xml:space="preserve">nce the list of feasible pairs is constructed, they can be combined into larger feasible combinations. This process is combinatorial in nature and the number of possible combinations grows very fast with the number of pharmacophore points. The </w:t>
      </w:r>
      <w:r w:rsidRPr="00A80C7C">
        <w:sym w:font="Symbol" w:char="F065"/>
      </w:r>
      <w:r w:rsidRPr="00A80C7C">
        <w:t xml:space="preserve"> parameter allows reducing the number of feasible combinations.</w:t>
      </w:r>
    </w:p>
    <w:p w:rsidR="009C286D" w:rsidRPr="00DD552E" w:rsidRDefault="009C286D" w:rsidP="009C286D">
      <w:pPr>
        <w:pStyle w:val="Heading3"/>
      </w:pPr>
      <w:bookmarkStart w:id="64" w:name="_Toc77140099"/>
      <w:bookmarkStart w:id="65" w:name="_Toc145987607"/>
      <w:r w:rsidRPr="00DD552E">
        <w:t>Alignment phase</w:t>
      </w:r>
      <w:bookmarkEnd w:id="64"/>
      <w:bookmarkEnd w:id="65"/>
    </w:p>
    <w:p w:rsidR="009C286D" w:rsidRPr="00A80C7C" w:rsidRDefault="009C286D" w:rsidP="009C286D">
      <w:r w:rsidRPr="00A80C7C">
        <w:t xml:space="preserve">Given the set of </w:t>
      </w:r>
      <w:r w:rsidR="00600394">
        <w:t xml:space="preserve">all </w:t>
      </w:r>
      <w:r w:rsidRPr="00A80C7C">
        <w:t>feasible combinations, the combination that gives the largest volume overlap is searched for. For every combination, the pr</w:t>
      </w:r>
      <w:r w:rsidRPr="00A80C7C">
        <w:t>o</w:t>
      </w:r>
      <w:r w:rsidRPr="00A80C7C">
        <w:t xml:space="preserve">cedure starts by translating the database pharmacophore subset such that its geometric center overlaps the geometric center of the reference pharmacophore subset. Next, using a combination of gradient-ascent and rigid-body rotation, the maximal volume overlap is determined. Details of the methodology are described in section </w:t>
      </w:r>
      <w:r w:rsidR="00C12EA5" w:rsidRPr="00A80C7C">
        <w:fldChar w:fldCharType="begin"/>
      </w:r>
      <w:r w:rsidRPr="00A80C7C">
        <w:instrText xml:space="preserve"> REF _Ref38618706 \w \h </w:instrText>
      </w:r>
      <w:r w:rsidR="00C12EA5" w:rsidRPr="00A80C7C">
        <w:fldChar w:fldCharType="separate"/>
      </w:r>
      <w:r w:rsidR="00600394">
        <w:t>6</w:t>
      </w:r>
      <w:r w:rsidR="00C12EA5" w:rsidRPr="00A80C7C">
        <w:fldChar w:fldCharType="end"/>
      </w:r>
      <w:r w:rsidRPr="00A80C7C">
        <w:t>.</w:t>
      </w:r>
    </w:p>
    <w:p w:rsidR="009C286D" w:rsidRPr="00A80C7C" w:rsidRDefault="009C286D" w:rsidP="009C286D">
      <w:r w:rsidRPr="00A80C7C">
        <w:t>The alignment procedure starts with the largest combinations and co</w:t>
      </w:r>
      <w:r w:rsidRPr="00A80C7C">
        <w:t>m</w:t>
      </w:r>
      <w:r w:rsidRPr="00A80C7C">
        <w:t xml:space="preserve">putes the volume overlap. Next the smaller combinations are processed until the best score so far is higher than the maximum score any smaller combination could achieve. The rationale is that the volume overlap has an upper boundary that depends on the number of features to align. If the current best overlap is larger than this upper bound then there is no need to compute the alignment of smaller subsets since the score will never be larger than the current best. </w:t>
      </w:r>
    </w:p>
    <w:p w:rsidR="009C286D" w:rsidRPr="00A80C7C" w:rsidRDefault="009C286D" w:rsidP="009C286D">
      <w:pPr>
        <w:pStyle w:val="Heading3"/>
      </w:pPr>
      <w:bookmarkStart w:id="66" w:name="_Ref54765704"/>
      <w:bookmarkStart w:id="67" w:name="_Toc77140100"/>
      <w:bookmarkStart w:id="68" w:name="_Toc145987608"/>
      <w:r w:rsidRPr="00A80C7C">
        <w:t xml:space="preserve">Alignment </w:t>
      </w:r>
      <w:r w:rsidR="00467762">
        <w:t>s</w:t>
      </w:r>
      <w:r w:rsidRPr="00A80C7C">
        <w:t>core</w:t>
      </w:r>
      <w:bookmarkEnd w:id="66"/>
      <w:bookmarkEnd w:id="67"/>
      <w:r w:rsidR="00467762">
        <w:t>s</w:t>
      </w:r>
      <w:bookmarkEnd w:id="68"/>
    </w:p>
    <w:p w:rsidR="009C286D" w:rsidRDefault="009C286D" w:rsidP="009C286D">
      <w:pPr>
        <w:spacing w:after="120"/>
      </w:pPr>
      <w:r>
        <w:t>Similarity between the reference and database molecules can be calc</w:t>
      </w:r>
      <w:r>
        <w:t>u</w:t>
      </w:r>
      <w:r>
        <w:t>lated using three different measures:</w:t>
      </w:r>
    </w:p>
    <w:p w:rsidR="009C286D" w:rsidRDefault="00600394" w:rsidP="00600394">
      <w:pPr>
        <w:tabs>
          <w:tab w:val="left" w:pos="1701"/>
        </w:tabs>
        <w:spacing w:after="120"/>
        <w:jc w:val="left"/>
      </w:pPr>
      <w:r>
        <w:rPr>
          <w:position w:val="-30"/>
        </w:rPr>
        <w:tab/>
      </w:r>
      <w:r>
        <w:rPr>
          <w:position w:val="-30"/>
        </w:rPr>
        <w:tab/>
      </w:r>
      <w:r>
        <w:rPr>
          <w:position w:val="-30"/>
        </w:rPr>
        <w:tab/>
      </w:r>
      <w:r w:rsidR="00C12EA5" w:rsidRPr="00C12EA5">
        <w:rPr>
          <w:position w:val="-30"/>
        </w:rPr>
        <w:pict>
          <v:shape id="_x0000_i1026" type="#_x0000_t75" style="width:162.4pt;height:34.4pt">
            <v:imagedata r:id="rId21" r:pict="rId22" o:title=""/>
          </v:shape>
        </w:pict>
      </w:r>
    </w:p>
    <w:p w:rsidR="009C286D" w:rsidRDefault="00600394" w:rsidP="00600394">
      <w:pPr>
        <w:tabs>
          <w:tab w:val="left" w:pos="1701"/>
        </w:tabs>
        <w:spacing w:after="120"/>
        <w:jc w:val="left"/>
      </w:pPr>
      <w:r>
        <w:rPr>
          <w:position w:val="-30"/>
        </w:rPr>
        <w:tab/>
      </w:r>
      <w:r>
        <w:rPr>
          <w:position w:val="-30"/>
        </w:rPr>
        <w:tab/>
      </w:r>
      <w:r>
        <w:rPr>
          <w:position w:val="-30"/>
        </w:rPr>
        <w:tab/>
      </w:r>
      <w:r w:rsidR="00C12EA5" w:rsidRPr="00C12EA5">
        <w:rPr>
          <w:position w:val="-30"/>
        </w:rPr>
        <w:pict>
          <v:shape id="_x0000_i1027" type="#_x0000_t75" style="width:130.4pt;height:34.4pt">
            <v:imagedata r:id="rId23" r:pict="rId24" o:title=""/>
          </v:shape>
        </w:pict>
      </w:r>
    </w:p>
    <w:p w:rsidR="009C286D" w:rsidRDefault="00600394" w:rsidP="00600394">
      <w:pPr>
        <w:tabs>
          <w:tab w:val="left" w:pos="1701"/>
        </w:tabs>
        <w:spacing w:after="120"/>
        <w:jc w:val="left"/>
      </w:pPr>
      <w:r>
        <w:rPr>
          <w:position w:val="-28"/>
        </w:rPr>
        <w:tab/>
      </w:r>
      <w:r>
        <w:rPr>
          <w:position w:val="-28"/>
        </w:rPr>
        <w:tab/>
      </w:r>
      <w:r>
        <w:rPr>
          <w:position w:val="-28"/>
        </w:rPr>
        <w:tab/>
      </w:r>
      <w:r w:rsidR="00C12EA5" w:rsidRPr="00C12EA5">
        <w:rPr>
          <w:position w:val="-28"/>
        </w:rPr>
        <w:pict>
          <v:shape id="_x0000_i1028" type="#_x0000_t75" style="width:123.2pt;height:32.8pt">
            <v:imagedata r:id="rId25" r:pict="rId26" o:title=""/>
          </v:shape>
        </w:pict>
      </w:r>
    </w:p>
    <w:p w:rsidR="009C286D" w:rsidRDefault="009C286D" w:rsidP="009C286D">
      <w:pPr>
        <w:tabs>
          <w:tab w:val="left" w:pos="1701"/>
        </w:tabs>
        <w:spacing w:after="120"/>
      </w:pPr>
      <w:r w:rsidRPr="00C77EC5">
        <w:rPr>
          <w:i/>
        </w:rPr>
        <w:t>V</w:t>
      </w:r>
      <w:r w:rsidRPr="00C77EC5">
        <w:rPr>
          <w:i/>
          <w:vertAlign w:val="subscript"/>
        </w:rPr>
        <w:t>overlap</w:t>
      </w:r>
      <w:r>
        <w:t xml:space="preserve"> is the maximum volume overlap of the two pharmacophores; </w:t>
      </w:r>
      <w:r w:rsidRPr="00C77EC5">
        <w:rPr>
          <w:i/>
        </w:rPr>
        <w:t>V</w:t>
      </w:r>
      <w:r w:rsidRPr="00C77EC5">
        <w:rPr>
          <w:i/>
          <w:vertAlign w:val="subscript"/>
        </w:rPr>
        <w:t>ref</w:t>
      </w:r>
      <w:r w:rsidRPr="00600394">
        <w:t xml:space="preserve"> is </w:t>
      </w:r>
      <w:r>
        <w:t xml:space="preserve">the volume of the reference pharmacophores; and </w:t>
      </w:r>
      <w:r w:rsidRPr="00C77EC5">
        <w:rPr>
          <w:i/>
        </w:rPr>
        <w:t>V</w:t>
      </w:r>
      <w:r w:rsidRPr="00C77EC5">
        <w:rPr>
          <w:i/>
          <w:vertAlign w:val="subscript"/>
        </w:rPr>
        <w:t>db</w:t>
      </w:r>
      <w:r>
        <w:t xml:space="preserve"> the volume of the database pharmacophores.</w:t>
      </w:r>
    </w:p>
    <w:p w:rsidR="009C286D" w:rsidRDefault="009C286D" w:rsidP="009C286D">
      <w:r>
        <w:t xml:space="preserve">The TANIMOTO measure is well known from </w:t>
      </w:r>
      <w:r w:rsidR="00FD0FC2">
        <w:t>bit vector</w:t>
      </w:r>
      <w:r>
        <w:t xml:space="preserve"> comparison and is the default measure to score similarity between pharmacophores. The TVERSKY_REF measure is primarily intended to identify database co</w:t>
      </w:r>
      <w:r>
        <w:t>m</w:t>
      </w:r>
      <w:r>
        <w:t>pounds having a pharmacophore that is a superset of the reference pharmacophore, while the TVERSKY_DB measure has its use in identif</w:t>
      </w:r>
      <w:r>
        <w:t>y</w:t>
      </w:r>
      <w:r>
        <w:t xml:space="preserve">ing database compounds having a pharmacophore that is subset of the reference pharmacophore. </w:t>
      </w:r>
    </w:p>
    <w:p w:rsidR="009C286D" w:rsidRPr="00A80C7C" w:rsidDel="00871864" w:rsidRDefault="009C286D" w:rsidP="009C286D">
      <w:r>
        <w:t xml:space="preserve">All three metrics </w:t>
      </w:r>
      <w:r w:rsidR="00600394">
        <w:t>return</w:t>
      </w:r>
      <w:r>
        <w:t xml:space="preserve"> a score between 0 and 1.</w:t>
      </w:r>
    </w:p>
    <w:p w:rsidR="009C286D" w:rsidRPr="003F4ECE" w:rsidRDefault="009C286D" w:rsidP="009C286D">
      <w:pPr>
        <w:pStyle w:val="Heading1"/>
      </w:pPr>
      <w:bookmarkStart w:id="69" w:name="_Ref35923081"/>
      <w:bookmarkStart w:id="70" w:name="_Toc77140101"/>
      <w:bookmarkStart w:id="71" w:name="_Toc145987609"/>
      <w:r w:rsidRPr="003F4ECE">
        <w:t>Pharao usage</w:t>
      </w:r>
      <w:bookmarkEnd w:id="69"/>
      <w:bookmarkEnd w:id="70"/>
      <w:bookmarkEnd w:id="71"/>
    </w:p>
    <w:p w:rsidR="009C286D" w:rsidRPr="00DD552E" w:rsidRDefault="009C286D" w:rsidP="009C286D">
      <w:pPr>
        <w:pStyle w:val="Heading2"/>
      </w:pPr>
      <w:bookmarkStart w:id="72" w:name="_Toc77140102"/>
      <w:bookmarkStart w:id="73" w:name="_Toc145987610"/>
      <w:r w:rsidRPr="00DD552E">
        <w:t>General</w:t>
      </w:r>
      <w:bookmarkEnd w:id="72"/>
      <w:bookmarkEnd w:id="73"/>
    </w:p>
    <w:p w:rsidR="009C286D" w:rsidRPr="00CB1262" w:rsidRDefault="006F324A" w:rsidP="006F324A">
      <w:pPr>
        <w:keepNext/>
        <w:spacing w:before="360"/>
        <w:rPr>
          <w:rFonts w:ascii="Courier New" w:hAnsi="Courier New"/>
          <w:b/>
        </w:rPr>
      </w:pPr>
      <w:r>
        <w:rPr>
          <w:rFonts w:ascii="Courier New" w:hAnsi="Courier New"/>
          <w:b/>
        </w:rPr>
        <w:t>[OPTIONAL] -h, --</w:t>
      </w:r>
      <w:r w:rsidR="009C286D" w:rsidRPr="00CB1262">
        <w:rPr>
          <w:rFonts w:ascii="Courier New" w:hAnsi="Courier New"/>
          <w:b/>
        </w:rPr>
        <w:t>help</w:t>
      </w:r>
    </w:p>
    <w:p w:rsidR="009C286D" w:rsidRPr="00DD552E" w:rsidRDefault="009C286D" w:rsidP="009C286D">
      <w:r w:rsidRPr="00DD552E">
        <w:t>Help on the us</w:t>
      </w:r>
      <w:r w:rsidR="00600394">
        <w:t>e</w:t>
      </w:r>
      <w:r w:rsidRPr="00DD552E">
        <w:t xml:space="preserve"> of </w:t>
      </w:r>
      <w:r w:rsidRPr="00DD552E">
        <w:rPr>
          <w:i/>
        </w:rPr>
        <w:t>Pharao</w:t>
      </w:r>
      <w:r w:rsidRPr="00DD552E">
        <w:t xml:space="preserve"> is provided. This help message corresponds to the table defined in section </w:t>
      </w:r>
      <w:r w:rsidR="00C12EA5" w:rsidRPr="00DD552E">
        <w:fldChar w:fldCharType="begin"/>
      </w:r>
      <w:r w:rsidRPr="00DD552E">
        <w:instrText xml:space="preserve"> REF _Ref35923090 \r \h </w:instrText>
      </w:r>
      <w:r w:rsidR="00C12EA5" w:rsidRPr="00DD552E">
        <w:fldChar w:fldCharType="separate"/>
      </w:r>
      <w:r w:rsidR="00600394">
        <w:t>4</w:t>
      </w:r>
      <w:r w:rsidR="00C12EA5" w:rsidRPr="00DD552E">
        <w:fldChar w:fldCharType="end"/>
      </w:r>
      <w:r w:rsidRPr="00DD552E">
        <w:t>.</w:t>
      </w:r>
    </w:p>
    <w:p w:rsidR="009C286D" w:rsidRPr="006F324A" w:rsidRDefault="006F324A" w:rsidP="006F324A">
      <w:pPr>
        <w:keepNext/>
        <w:spacing w:before="360"/>
        <w:rPr>
          <w:rFonts w:ascii="Courier New" w:hAnsi="Courier New"/>
          <w:b/>
        </w:rPr>
      </w:pPr>
      <w:r>
        <w:rPr>
          <w:rFonts w:ascii="Courier New" w:hAnsi="Courier New"/>
          <w:b/>
        </w:rPr>
        <w:t>[OPTIONAL] -q, --</w:t>
      </w:r>
      <w:r w:rsidR="009C286D" w:rsidRPr="00CB1262">
        <w:rPr>
          <w:rFonts w:ascii="Courier New" w:hAnsi="Courier New"/>
          <w:b/>
        </w:rPr>
        <w:t>quiet</w:t>
      </w:r>
    </w:p>
    <w:p w:rsidR="009C286D" w:rsidRPr="00DD552E" w:rsidRDefault="009C286D" w:rsidP="009C286D">
      <w:r w:rsidRPr="00DD552E">
        <w:t xml:space="preserve">If </w:t>
      </w:r>
      <w:r w:rsidR="00600394">
        <w:t xml:space="preserve">this parameter is </w:t>
      </w:r>
      <w:r w:rsidRPr="00DD552E">
        <w:t>provided</w:t>
      </w:r>
      <w:r w:rsidR="00600394">
        <w:t>,</w:t>
      </w:r>
      <w:r w:rsidRPr="00DD552E">
        <w:t xml:space="preserve"> no output, progress or warnings are written out by the program.</w:t>
      </w:r>
    </w:p>
    <w:p w:rsidR="009C286D" w:rsidRPr="005836C9" w:rsidRDefault="009C286D" w:rsidP="006F324A">
      <w:pPr>
        <w:keepNext/>
        <w:spacing w:before="360"/>
        <w:rPr>
          <w:rFonts w:ascii="Courier New" w:hAnsi="Courier New"/>
          <w:b/>
        </w:rPr>
      </w:pPr>
      <w:r w:rsidRPr="005836C9">
        <w:rPr>
          <w:rFonts w:ascii="Courier New" w:hAnsi="Courier New"/>
          <w:b/>
        </w:rPr>
        <w:t>[OPTIONAL] --info &lt;option&gt;</w:t>
      </w:r>
    </w:p>
    <w:p w:rsidR="009C286D" w:rsidRPr="00DD552E" w:rsidRDefault="009C286D" w:rsidP="00600394">
      <w:pPr>
        <w:spacing w:after="360"/>
      </w:pPr>
      <w:r w:rsidRPr="00DD552E">
        <w:t xml:space="preserve">With this option the user can get detailed information for each option listed below. For example to get some information about the </w:t>
      </w:r>
      <w:r w:rsidRPr="005836C9">
        <w:rPr>
          <w:rFonts w:ascii="Courier New" w:hAnsi="Courier New"/>
          <w:b/>
        </w:rPr>
        <w:t>--dbase</w:t>
      </w:r>
      <w:r w:rsidRPr="00DD552E">
        <w:t xml:space="preserve"> o</w:t>
      </w:r>
      <w:r w:rsidRPr="00DD552E">
        <w:t>p</w:t>
      </w:r>
      <w:r w:rsidRPr="00DD552E">
        <w:t>tion, type:</w:t>
      </w:r>
    </w:p>
    <w:p w:rsidR="009C286D" w:rsidRPr="005836C9" w:rsidRDefault="009C286D" w:rsidP="00600394">
      <w:pPr>
        <w:pBdr>
          <w:top w:val="single" w:sz="4" w:space="4" w:color="auto"/>
          <w:left w:val="single" w:sz="4" w:space="0" w:color="auto"/>
          <w:bottom w:val="single" w:sz="4" w:space="4" w:color="auto"/>
          <w:right w:val="single" w:sz="4" w:space="0" w:color="auto"/>
        </w:pBdr>
        <w:rPr>
          <w:rFonts w:ascii="Courier New" w:hAnsi="Courier New"/>
        </w:rPr>
      </w:pPr>
      <w:r w:rsidRPr="005836C9">
        <w:rPr>
          <w:rFonts w:ascii="Courier New" w:hAnsi="Courier New"/>
        </w:rPr>
        <w:t>&gt; Pharao --info dbase</w:t>
      </w:r>
    </w:p>
    <w:p w:rsidR="009C286D" w:rsidRPr="00DD552E" w:rsidRDefault="009C286D" w:rsidP="00600394">
      <w:pPr>
        <w:spacing w:before="240" w:after="240"/>
      </w:pPr>
      <w:r w:rsidRPr="00DD552E">
        <w:t>or,</w:t>
      </w:r>
    </w:p>
    <w:p w:rsidR="009C286D" w:rsidRPr="00DD552E" w:rsidRDefault="009C286D" w:rsidP="00600394">
      <w:pPr>
        <w:pBdr>
          <w:top w:val="single" w:sz="4" w:space="4" w:color="auto"/>
          <w:left w:val="single" w:sz="4" w:space="0" w:color="auto"/>
          <w:bottom w:val="single" w:sz="4" w:space="4" w:color="auto"/>
          <w:right w:val="single" w:sz="4" w:space="1" w:color="auto"/>
        </w:pBdr>
      </w:pPr>
      <w:r w:rsidRPr="005836C9">
        <w:rPr>
          <w:rFonts w:ascii="Courier New" w:hAnsi="Courier New"/>
        </w:rPr>
        <w:t>&gt; Pharao --info d</w:t>
      </w:r>
    </w:p>
    <w:p w:rsidR="009C286D" w:rsidRPr="00DD552E" w:rsidRDefault="009C286D" w:rsidP="009C286D">
      <w:pPr>
        <w:pStyle w:val="Heading2"/>
      </w:pPr>
      <w:bookmarkStart w:id="74" w:name="_Toc77140103"/>
      <w:bookmarkStart w:id="75" w:name="_Toc145987611"/>
      <w:r w:rsidRPr="00DD552E">
        <w:t>Input</w:t>
      </w:r>
      <w:bookmarkEnd w:id="74"/>
      <w:bookmarkEnd w:id="75"/>
    </w:p>
    <w:p w:rsidR="009C286D" w:rsidRPr="00A078D9" w:rsidRDefault="009C286D" w:rsidP="009C286D">
      <w:r w:rsidRPr="00A078D9">
        <w:t xml:space="preserve">By default the format of input </w:t>
      </w:r>
      <w:r w:rsidR="00600394">
        <w:t xml:space="preserve">molecule </w:t>
      </w:r>
      <w:r w:rsidRPr="00A078D9">
        <w:t xml:space="preserve">files is determined </w:t>
      </w:r>
      <w:r w:rsidR="00600394">
        <w:t>from</w:t>
      </w:r>
      <w:r w:rsidRPr="00A078D9">
        <w:t xml:space="preserve"> the e</w:t>
      </w:r>
      <w:r w:rsidRPr="00A078D9">
        <w:t>x</w:t>
      </w:r>
      <w:r w:rsidRPr="00A078D9">
        <w:t xml:space="preserve">tension of those files. </w:t>
      </w:r>
      <w:r w:rsidRPr="00600394">
        <w:rPr>
          <w:i/>
        </w:rPr>
        <w:t>Pharao</w:t>
      </w:r>
      <w:r w:rsidRPr="00A078D9">
        <w:t xml:space="preserve"> sup</w:t>
      </w:r>
      <w:r w:rsidR="00600394">
        <w:t xml:space="preserve">ports all </w:t>
      </w:r>
      <w:r w:rsidR="00FD0FC2">
        <w:t>file types</w:t>
      </w:r>
      <w:r w:rsidR="00600394">
        <w:t xml:space="preserve"> that are supported by Open Babel. A pharmacophore file is specified by the ‘</w:t>
      </w:r>
      <w:r w:rsidR="00600394" w:rsidRPr="00600394">
        <w:rPr>
          <w:rFonts w:ascii="Courier" w:hAnsi="Courier"/>
        </w:rPr>
        <w:t>.phar</w:t>
      </w:r>
      <w:r w:rsidR="00600394">
        <w:t>’ extension.</w:t>
      </w:r>
    </w:p>
    <w:p w:rsidR="009C286D" w:rsidRPr="00600394" w:rsidRDefault="006F324A" w:rsidP="006F324A">
      <w:pPr>
        <w:keepNext/>
        <w:spacing w:before="360"/>
        <w:rPr>
          <w:rFonts w:ascii="Courier New" w:hAnsi="Courier New"/>
          <w:b/>
        </w:rPr>
      </w:pPr>
      <w:r>
        <w:rPr>
          <w:rFonts w:ascii="Courier New" w:hAnsi="Courier New"/>
          <w:b/>
        </w:rPr>
        <w:t>[OPTIONAL] -r, --</w:t>
      </w:r>
      <w:r w:rsidR="009C286D" w:rsidRPr="00CB1262">
        <w:rPr>
          <w:rFonts w:ascii="Courier New" w:hAnsi="Courier New"/>
          <w:b/>
        </w:rPr>
        <w:t xml:space="preserve">reference </w:t>
      </w:r>
      <w:r w:rsidR="009C286D" w:rsidRPr="00600394">
        <w:rPr>
          <w:rFonts w:ascii="Courier New" w:hAnsi="Courier New"/>
          <w:b/>
        </w:rPr>
        <w:t>&lt;file&gt;</w:t>
      </w:r>
    </w:p>
    <w:p w:rsidR="009C286D" w:rsidRPr="00DD552E" w:rsidRDefault="00600394" w:rsidP="009C286D">
      <w:r>
        <w:t>This command-line option d</w:t>
      </w:r>
      <w:r w:rsidR="009C286D" w:rsidRPr="00DD552E">
        <w:t>efines the reference structure that will be used to screen and/or align the database. This option is n</w:t>
      </w:r>
      <w:r>
        <w:t>ot required, so when not given then</w:t>
      </w:r>
      <w:r w:rsidR="009C286D" w:rsidRPr="00DD552E">
        <w:t xml:space="preserve"> the database will </w:t>
      </w:r>
      <w:r>
        <w:t xml:space="preserve">only </w:t>
      </w:r>
      <w:r w:rsidR="009C286D" w:rsidRPr="00DD552E">
        <w:t>be converted into pharm</w:t>
      </w:r>
      <w:r w:rsidR="009C286D" w:rsidRPr="00DD552E">
        <w:t>a</w:t>
      </w:r>
      <w:r w:rsidR="009C286D" w:rsidRPr="00DD552E">
        <w:t>cophores without screening.</w:t>
      </w:r>
    </w:p>
    <w:p w:rsidR="009C286D" w:rsidRPr="00DD552E" w:rsidRDefault="009C286D" w:rsidP="009C286D">
      <w:r w:rsidRPr="00DD552E">
        <w:t xml:space="preserve">By default the format is deduced from the extension of the file but </w:t>
      </w:r>
      <w:r w:rsidR="00600394">
        <w:t xml:space="preserve">this format </w:t>
      </w:r>
      <w:r w:rsidRPr="00DD552E">
        <w:t xml:space="preserve">can be defined explicitly with the </w:t>
      </w:r>
      <w:r w:rsidRPr="00DD552E">
        <w:rPr>
          <w:rFonts w:ascii="Courier New" w:hAnsi="Courier New"/>
          <w:b/>
        </w:rPr>
        <w:t>--refType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--refType </w:t>
      </w:r>
      <w:r w:rsidRPr="00600394">
        <w:rPr>
          <w:rFonts w:ascii="Courier New" w:hAnsi="Courier New"/>
          <w:b/>
        </w:rPr>
        <w:t>&lt;</w:t>
      </w:r>
      <w:r w:rsidR="00BB5FE6">
        <w:rPr>
          <w:rFonts w:ascii="Courier New" w:hAnsi="Courier New"/>
          <w:b/>
        </w:rPr>
        <w:t>MOL</w:t>
      </w:r>
      <w:r w:rsidRPr="00600394">
        <w:rPr>
          <w:rFonts w:ascii="Courier New" w:hAnsi="Courier New"/>
          <w:b/>
        </w:rPr>
        <w:t>|PHAR&gt;</w:t>
      </w:r>
    </w:p>
    <w:p w:rsidR="009C286D" w:rsidRPr="00DD552E" w:rsidRDefault="009C286D" w:rsidP="009C286D">
      <w:r w:rsidRPr="00DD552E">
        <w:t>With this option the format of the reference input file can be specified:</w:t>
      </w:r>
    </w:p>
    <w:p w:rsidR="009C286D" w:rsidRPr="00DD552E" w:rsidRDefault="009C286D" w:rsidP="00BB5FE6">
      <w:pPr>
        <w:numPr>
          <w:ilvl w:val="0"/>
          <w:numId w:val="9"/>
        </w:numPr>
        <w:jc w:val="left"/>
      </w:pPr>
      <w:r w:rsidRPr="00DD552E">
        <w:t>‘</w:t>
      </w:r>
      <w:r w:rsidR="00BB5FE6">
        <w:rPr>
          <w:rFonts w:ascii="Courier New" w:hAnsi="Courier New"/>
          <w:b/>
        </w:rPr>
        <w:t>MOL</w:t>
      </w:r>
      <w:r w:rsidRPr="00DD552E">
        <w:t xml:space="preserve">’: the </w:t>
      </w:r>
      <w:r w:rsidR="00BB5FE6">
        <w:t>reference file is a molecule</w:t>
      </w:r>
      <w:r w:rsidR="006F324A">
        <w:t xml:space="preserve"> file</w:t>
      </w:r>
      <w:r w:rsidR="00BB5FE6">
        <w:t xml:space="preserve">. The actual </w:t>
      </w:r>
      <w:r w:rsidR="00FD0FC2">
        <w:t>file type</w:t>
      </w:r>
      <w:r w:rsidR="00BB5FE6">
        <w:t xml:space="preserve"> is specified by the extension of the molecular reference file. The re</w:t>
      </w:r>
      <w:r w:rsidR="00BB5FE6">
        <w:t>f</w:t>
      </w:r>
      <w:r w:rsidR="00BB5FE6">
        <w:t>erence m</w:t>
      </w:r>
      <w:r w:rsidRPr="00DD552E">
        <w:t>olecule should contain coordinate information.</w:t>
      </w:r>
    </w:p>
    <w:p w:rsidR="009C286D" w:rsidRPr="00DD552E" w:rsidRDefault="009C286D" w:rsidP="00BB5FE6">
      <w:pPr>
        <w:numPr>
          <w:ilvl w:val="0"/>
          <w:numId w:val="9"/>
        </w:numPr>
        <w:jc w:val="left"/>
      </w:pPr>
      <w:r w:rsidRPr="00DD552E">
        <w:t>‘</w:t>
      </w:r>
      <w:r w:rsidRPr="00DD552E">
        <w:rPr>
          <w:rFonts w:ascii="Courier New" w:hAnsi="Courier New"/>
          <w:b/>
        </w:rPr>
        <w:t>PHAR</w:t>
      </w:r>
      <w:r w:rsidRPr="00DD552E">
        <w:t xml:space="preserve">’: the </w:t>
      </w:r>
      <w:r w:rsidR="00BB5FE6">
        <w:t>reference file is composed of a precalculated</w:t>
      </w:r>
      <w:r w:rsidRPr="00DD552E">
        <w:t xml:space="preserve"> pharm</w:t>
      </w:r>
      <w:r w:rsidRPr="00DD552E">
        <w:t>a</w:t>
      </w:r>
      <w:r w:rsidRPr="00DD552E">
        <w:t xml:space="preserve">cophore </w:t>
      </w:r>
      <w:r w:rsidR="00BB5FE6">
        <w:t>specified in a format</w:t>
      </w:r>
      <w:r w:rsidRPr="00DD552E">
        <w:t xml:space="preserve"> as described in section </w:t>
      </w:r>
      <w:r w:rsidR="00C12EA5" w:rsidRPr="00DD552E">
        <w:fldChar w:fldCharType="begin"/>
      </w:r>
      <w:r w:rsidRPr="00DD552E">
        <w:instrText xml:space="preserve"> REF _Ref36272513 \r \h </w:instrText>
      </w:r>
      <w:r w:rsidR="00C12EA5" w:rsidRPr="00DD552E">
        <w:fldChar w:fldCharType="separate"/>
      </w:r>
      <w:r w:rsidR="00BB5FE6">
        <w:t>2.1.2</w:t>
      </w:r>
      <w:r w:rsidR="00C12EA5" w:rsidRPr="00DD552E">
        <w:fldChar w:fldCharType="end"/>
      </w:r>
      <w:r w:rsidRPr="00DD552E">
        <w:t>.</w:t>
      </w:r>
    </w:p>
    <w:p w:rsidR="009C286D" w:rsidRPr="00DD552E" w:rsidRDefault="009C286D" w:rsidP="009C286D">
      <w:r w:rsidRPr="00DD552E">
        <w:t xml:space="preserve">If the pharmacophore format is not used, the program will generate a pharmacophore for the reference molecule using the procedure </w:t>
      </w:r>
      <w:r w:rsidR="00BB5FE6">
        <w:t xml:space="preserve">as </w:t>
      </w:r>
      <w:r w:rsidRPr="00DD552E">
        <w:t>d</w:t>
      </w:r>
      <w:r w:rsidRPr="00DD552E">
        <w:t>e</w:t>
      </w:r>
      <w:r w:rsidRPr="00DD552E">
        <w:t xml:space="preserve">scribed in section </w:t>
      </w:r>
      <w:r w:rsidR="00C12EA5" w:rsidRPr="00DD552E">
        <w:fldChar w:fldCharType="begin"/>
      </w:r>
      <w:r w:rsidRPr="00DD552E">
        <w:instrText xml:space="preserve"> REF _Ref36273743 \r \h </w:instrText>
      </w:r>
      <w:r w:rsidR="00C12EA5" w:rsidRPr="00DD552E">
        <w:fldChar w:fldCharType="separate"/>
      </w:r>
      <w:r w:rsidR="00BB5FE6">
        <w:t>2.2</w:t>
      </w:r>
      <w:r w:rsidR="00C12EA5" w:rsidRPr="00DD552E">
        <w:fldChar w:fldCharType="end"/>
      </w:r>
      <w:r w:rsidRPr="00DD552E">
        <w:t xml:space="preserve">. The time needed for this generation is negligible compared to the time needed for alignment. </w:t>
      </w:r>
    </w:p>
    <w:p w:rsidR="009C286D" w:rsidRPr="00DD552E" w:rsidRDefault="009C286D" w:rsidP="006F324A">
      <w:pPr>
        <w:keepNext/>
        <w:spacing w:before="360"/>
        <w:rPr>
          <w:rFonts w:ascii="Courier New" w:hAnsi="Courier New"/>
          <w:b/>
        </w:rPr>
      </w:pPr>
      <w:r w:rsidRPr="00DD552E">
        <w:rPr>
          <w:rFonts w:ascii="Courier New" w:hAnsi="Courier New"/>
          <w:b/>
        </w:rPr>
        <w:t xml:space="preserve">[REQUIRED] -d, --dbase </w:t>
      </w:r>
      <w:r w:rsidRPr="00BB5FE6">
        <w:rPr>
          <w:rFonts w:ascii="Courier New" w:hAnsi="Courier New"/>
          <w:b/>
        </w:rPr>
        <w:t>&lt;file&gt;</w:t>
      </w:r>
    </w:p>
    <w:p w:rsidR="009C286D" w:rsidRPr="00DD552E" w:rsidRDefault="009C286D" w:rsidP="009C286D">
      <w:r w:rsidRPr="00DD552E">
        <w:t>Defines the database that will be used to screen. This option is required.</w:t>
      </w:r>
      <w:r w:rsidR="00BB5FE6">
        <w:t xml:space="preserve"> </w:t>
      </w:r>
      <w:r w:rsidRPr="00DD552E">
        <w:t xml:space="preserve">By default the format is deduced from the extension of the file but can be defined explicitly with the </w:t>
      </w:r>
      <w:r w:rsidRPr="00DD552E">
        <w:rPr>
          <w:rFonts w:ascii="Courier New" w:hAnsi="Courier New"/>
          <w:b/>
        </w:rPr>
        <w:t>--dbType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--dbType </w:t>
      </w:r>
      <w:r w:rsidRPr="00BB5FE6">
        <w:rPr>
          <w:rFonts w:ascii="Courier New" w:hAnsi="Courier New"/>
          <w:b/>
        </w:rPr>
        <w:t>&lt;</w:t>
      </w:r>
      <w:r w:rsidR="00BB5FE6">
        <w:rPr>
          <w:rFonts w:ascii="Courier New" w:hAnsi="Courier New"/>
          <w:b/>
        </w:rPr>
        <w:t>MOL|PHAR</w:t>
      </w:r>
      <w:r w:rsidRPr="00BB5FE6">
        <w:rPr>
          <w:rFonts w:ascii="Courier New" w:hAnsi="Courier New"/>
          <w:b/>
        </w:rPr>
        <w:t>&gt;</w:t>
      </w:r>
    </w:p>
    <w:p w:rsidR="009C286D" w:rsidRPr="00DD552E" w:rsidRDefault="009C286D" w:rsidP="009C286D">
      <w:r w:rsidRPr="00DD552E">
        <w:t>With this option the format of the database input file(s) can be specified:</w:t>
      </w:r>
    </w:p>
    <w:p w:rsidR="009C286D" w:rsidRPr="00DD552E" w:rsidRDefault="009C286D" w:rsidP="009C286D">
      <w:pPr>
        <w:numPr>
          <w:ilvl w:val="0"/>
          <w:numId w:val="10"/>
        </w:numPr>
      </w:pPr>
      <w:r w:rsidRPr="00DD552E">
        <w:t>‘</w:t>
      </w:r>
      <w:r w:rsidR="00BB5FE6">
        <w:rPr>
          <w:rFonts w:ascii="Courier New" w:hAnsi="Courier New"/>
          <w:b/>
        </w:rPr>
        <w:t>MOL</w:t>
      </w:r>
      <w:r w:rsidRPr="00DD552E">
        <w:t>’: the default format</w:t>
      </w:r>
      <w:r w:rsidR="006F324A">
        <w:t>.</w:t>
      </w:r>
      <w:r w:rsidR="006F324A" w:rsidRPr="006F324A">
        <w:t xml:space="preserve"> </w:t>
      </w:r>
      <w:r w:rsidR="006F324A">
        <w:t>T</w:t>
      </w:r>
      <w:r w:rsidR="006F324A" w:rsidRPr="00DD552E">
        <w:t xml:space="preserve">he </w:t>
      </w:r>
      <w:r w:rsidR="006F324A">
        <w:t xml:space="preserve">database file is a molecular </w:t>
      </w:r>
      <w:r w:rsidR="00FD0FC2">
        <w:t>file type</w:t>
      </w:r>
      <w:r w:rsidR="006F324A">
        <w:t xml:space="preserve">. The actual </w:t>
      </w:r>
      <w:r w:rsidR="00FD0FC2">
        <w:t>file type</w:t>
      </w:r>
      <w:r w:rsidR="006F324A">
        <w:t xml:space="preserve"> is specified by the extension of the molecular datab</w:t>
      </w:r>
      <w:r w:rsidR="00044C95">
        <w:t>a</w:t>
      </w:r>
      <w:r w:rsidR="006F324A">
        <w:t>se file. The database m</w:t>
      </w:r>
      <w:r w:rsidR="006F324A" w:rsidRPr="00DD552E">
        <w:t>olecule</w:t>
      </w:r>
      <w:r w:rsidR="006F324A">
        <w:t>s</w:t>
      </w:r>
      <w:r w:rsidR="006F324A" w:rsidRPr="00DD552E">
        <w:t xml:space="preserve"> should contain coordinate information.</w:t>
      </w:r>
    </w:p>
    <w:p w:rsidR="009C286D" w:rsidRPr="00DD552E" w:rsidRDefault="009C286D" w:rsidP="00853B56">
      <w:pPr>
        <w:numPr>
          <w:ilvl w:val="0"/>
          <w:numId w:val="10"/>
        </w:numPr>
        <w:jc w:val="left"/>
      </w:pPr>
      <w:r w:rsidRPr="00DD552E">
        <w:t>‘</w:t>
      </w:r>
      <w:r w:rsidRPr="00DD552E">
        <w:rPr>
          <w:rFonts w:ascii="Courier New" w:hAnsi="Courier New"/>
          <w:b/>
        </w:rPr>
        <w:t>PHAR</w:t>
      </w:r>
      <w:r w:rsidRPr="00DD552E">
        <w:t xml:space="preserve">’: </w:t>
      </w:r>
      <w:r w:rsidR="006F324A" w:rsidRPr="00DD552E">
        <w:t xml:space="preserve">the </w:t>
      </w:r>
      <w:r w:rsidR="00044C95">
        <w:t>databa</w:t>
      </w:r>
      <w:r w:rsidR="006F324A">
        <w:t>se file is composed of precalculated</w:t>
      </w:r>
      <w:r w:rsidR="006F324A" w:rsidRPr="00DD552E">
        <w:t xml:space="preserve"> pharm</w:t>
      </w:r>
      <w:r w:rsidR="006F324A" w:rsidRPr="00DD552E">
        <w:t>a</w:t>
      </w:r>
      <w:r w:rsidR="006F324A" w:rsidRPr="00DD552E">
        <w:t>cophore</w:t>
      </w:r>
      <w:r w:rsidR="006F324A">
        <w:t>s specified in a format</w:t>
      </w:r>
      <w:r w:rsidR="006F324A" w:rsidRPr="00DD552E">
        <w:t xml:space="preserve"> as described in section </w:t>
      </w:r>
      <w:r w:rsidR="00C12EA5" w:rsidRPr="00DD552E">
        <w:fldChar w:fldCharType="begin"/>
      </w:r>
      <w:r w:rsidR="006F324A" w:rsidRPr="00DD552E">
        <w:instrText xml:space="preserve"> REF _Ref36272513 \r \h </w:instrText>
      </w:r>
      <w:r w:rsidR="00C12EA5" w:rsidRPr="00DD552E">
        <w:fldChar w:fldCharType="separate"/>
      </w:r>
      <w:r w:rsidR="006F324A">
        <w:t>2.1.2</w:t>
      </w:r>
      <w:r w:rsidR="00C12EA5" w:rsidRPr="00DD552E">
        <w:fldChar w:fldCharType="end"/>
      </w:r>
      <w:r w:rsidR="006F324A" w:rsidRPr="00DD552E">
        <w:t>.</w:t>
      </w:r>
    </w:p>
    <w:p w:rsidR="009C286D" w:rsidRPr="00DD552E" w:rsidRDefault="009C286D" w:rsidP="009C286D">
      <w:r w:rsidRPr="00DD552E">
        <w:t>If the pharmacophore format is not used, the program will generate a pharmacophore for each molecule using the procedure described in se</w:t>
      </w:r>
      <w:r w:rsidRPr="00DD552E">
        <w:t>c</w:t>
      </w:r>
      <w:r w:rsidRPr="00DD552E">
        <w:t xml:space="preserve">tion </w:t>
      </w:r>
      <w:r w:rsidR="00C12EA5" w:rsidRPr="00DD552E">
        <w:fldChar w:fldCharType="begin"/>
      </w:r>
      <w:r w:rsidRPr="00DD552E">
        <w:instrText xml:space="preserve"> REF _Ref36273743 \r \h </w:instrText>
      </w:r>
      <w:r w:rsidR="00C12EA5" w:rsidRPr="00DD552E">
        <w:fldChar w:fldCharType="separate"/>
      </w:r>
      <w:r w:rsidR="009D43D4">
        <w:t>2.2</w:t>
      </w:r>
      <w:r w:rsidR="00C12EA5" w:rsidRPr="00DD552E">
        <w:fldChar w:fldCharType="end"/>
      </w:r>
      <w:r w:rsidRPr="00DD552E">
        <w:t>. The time needed for this generation is negligible compared to the time needed for alignment.</w:t>
      </w:r>
    </w:p>
    <w:p w:rsidR="009C286D" w:rsidRPr="00DD552E" w:rsidRDefault="009C286D" w:rsidP="009C286D">
      <w:pPr>
        <w:pStyle w:val="Heading2"/>
      </w:pPr>
      <w:bookmarkStart w:id="76" w:name="_Toc77140104"/>
      <w:bookmarkStart w:id="77" w:name="_Toc145987612"/>
      <w:r w:rsidRPr="00DD552E">
        <w:t>Output</w:t>
      </w:r>
      <w:bookmarkEnd w:id="76"/>
      <w:bookmarkEnd w:id="77"/>
    </w:p>
    <w:p w:rsidR="009C286D" w:rsidRPr="00DD552E" w:rsidRDefault="009C286D" w:rsidP="006F324A">
      <w:pPr>
        <w:keepNext/>
        <w:spacing w:before="360"/>
        <w:rPr>
          <w:rFonts w:ascii="Courier New" w:hAnsi="Courier New"/>
          <w:b/>
        </w:rPr>
      </w:pPr>
      <w:r w:rsidRPr="00DD552E">
        <w:rPr>
          <w:rFonts w:ascii="Courier New" w:hAnsi="Courier New"/>
          <w:b/>
        </w:rPr>
        <w:t xml:space="preserve">[REQUIRED] -p, --pharmacophore </w:t>
      </w:r>
      <w:r w:rsidRPr="009D43D4">
        <w:rPr>
          <w:rFonts w:ascii="Courier New" w:hAnsi="Courier New"/>
          <w:b/>
        </w:rPr>
        <w:t>&lt;file&gt;</w:t>
      </w:r>
    </w:p>
    <w:p w:rsidR="009C286D" w:rsidRPr="00DD552E" w:rsidRDefault="009C286D" w:rsidP="009C286D">
      <w:r w:rsidRPr="00DD552E">
        <w:t xml:space="preserve">The aligned pharmacophores of the structures in the input database are written to this file. </w:t>
      </w:r>
      <w:r w:rsidR="00FD0FC2">
        <w:t>The</w:t>
      </w:r>
      <w:r w:rsidR="00FD0FC2" w:rsidRPr="00DD552E">
        <w:t xml:space="preserve"> </w:t>
      </w:r>
      <w:r w:rsidR="00FD0FC2">
        <w:t xml:space="preserve">spatial position of these </w:t>
      </w:r>
      <w:r w:rsidR="00FD0FC2" w:rsidRPr="00DD552E">
        <w:t>pharmacophores will not correspond to the or</w:t>
      </w:r>
      <w:r w:rsidR="00FD0FC2">
        <w:t>i</w:t>
      </w:r>
      <w:r w:rsidR="00FD0FC2" w:rsidRPr="00DD552E">
        <w:t>ginal structures because they are aligned with r</w:t>
      </w:r>
      <w:r w:rsidR="00FD0FC2" w:rsidRPr="00DD552E">
        <w:t>e</w:t>
      </w:r>
      <w:r w:rsidR="00FD0FC2" w:rsidRPr="00DD552E">
        <w:t xml:space="preserve">spect to the reference input molecule and therefore can have a different orientation. </w:t>
      </w:r>
      <w:r w:rsidRPr="00DD552E">
        <w:t xml:space="preserve">Moreover, only the points </w:t>
      </w:r>
      <w:r w:rsidR="006F324A">
        <w:t xml:space="preserve">that are </w:t>
      </w:r>
      <w:r w:rsidRPr="00DD552E">
        <w:t>used in the alignment are written</w:t>
      </w:r>
      <w:r w:rsidR="006F324A">
        <w:t xml:space="preserve"> out</w:t>
      </w:r>
      <w:r w:rsidRPr="00DD552E">
        <w:t xml:space="preserve">. If there is not a reference structure defined, or no alignment has taken place, then the complete pharmacophore is </w:t>
      </w:r>
      <w:r w:rsidR="006F324A">
        <w:t>written out</w:t>
      </w:r>
      <w:r w:rsidRPr="00DD552E">
        <w:t>.</w:t>
      </w:r>
    </w:p>
    <w:p w:rsidR="009C286D" w:rsidRPr="00DD552E" w:rsidRDefault="009C286D" w:rsidP="009C286D">
      <w:r w:rsidRPr="00DD552E">
        <w:t xml:space="preserve">This file is written in the pharmacophore format as described in section </w:t>
      </w:r>
      <w:r w:rsidR="00C12EA5" w:rsidRPr="00DD552E">
        <w:fldChar w:fldCharType="begin"/>
      </w:r>
      <w:r w:rsidRPr="00DD552E">
        <w:instrText xml:space="preserve"> REF _Ref36275405 \r \h </w:instrText>
      </w:r>
      <w:r w:rsidR="00C12EA5" w:rsidRPr="00DD552E">
        <w:fldChar w:fldCharType="separate"/>
      </w:r>
      <w:r w:rsidR="006F324A">
        <w:t>2.1.2</w:t>
      </w:r>
      <w:r w:rsidR="00C12EA5" w:rsidRPr="00DD552E">
        <w:fldChar w:fldCharType="end"/>
      </w:r>
      <w:r w:rsidRPr="00DD552E">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-o, --out </w:t>
      </w:r>
      <w:r w:rsidRPr="006F324A">
        <w:rPr>
          <w:rFonts w:ascii="Courier New" w:hAnsi="Courier New"/>
          <w:b/>
        </w:rPr>
        <w:t>&lt;file&gt;</w:t>
      </w:r>
    </w:p>
    <w:p w:rsidR="009C286D" w:rsidRPr="00DD552E" w:rsidRDefault="009C286D" w:rsidP="009C286D">
      <w:r w:rsidRPr="00DD552E">
        <w:t>The aligned database structures are written to this file.</w:t>
      </w:r>
      <w:r w:rsidR="006F324A">
        <w:t xml:space="preserve"> </w:t>
      </w:r>
      <w:r w:rsidRPr="00DD552E">
        <w:t xml:space="preserve">This file is written in </w:t>
      </w:r>
      <w:r w:rsidR="006F324A">
        <w:t xml:space="preserve">a molecular format as specified by the file extension. </w:t>
      </w:r>
      <w:r w:rsidR="00FD0FC2">
        <w:t>Pharao also su</w:t>
      </w:r>
      <w:r w:rsidR="00FD0FC2">
        <w:t>p</w:t>
      </w:r>
      <w:r w:rsidR="00FD0FC2">
        <w:t>ports all formats supported by Open Babel</w:t>
      </w:r>
      <w:r w:rsidR="006F324A">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-s, --scores </w:t>
      </w:r>
      <w:r w:rsidRPr="006F324A">
        <w:rPr>
          <w:rFonts w:ascii="Courier New" w:hAnsi="Courier New"/>
          <w:b/>
        </w:rPr>
        <w:t>&lt;file&gt;</w:t>
      </w:r>
    </w:p>
    <w:p w:rsidR="009C286D" w:rsidRPr="00DD552E" w:rsidRDefault="009C286D" w:rsidP="009C286D">
      <w:r w:rsidRPr="00DD552E">
        <w:t>With this option a tab-delimited text file can be generated containing the following information:</w:t>
      </w:r>
    </w:p>
    <w:p w:rsidR="009C286D" w:rsidRPr="00DD552E" w:rsidRDefault="009C286D" w:rsidP="009C286D">
      <w:pPr>
        <w:numPr>
          <w:ilvl w:val="0"/>
          <w:numId w:val="11"/>
        </w:numPr>
        <w:jc w:val="left"/>
      </w:pPr>
      <w:r w:rsidRPr="009F7077">
        <w:rPr>
          <w:rFonts w:ascii="Courier New" w:hAnsi="Courier New"/>
          <w:b/>
        </w:rPr>
        <w:t>column 1</w:t>
      </w:r>
      <w:r w:rsidRPr="00DD552E">
        <w:t>: Id of the reference structure.</w:t>
      </w:r>
    </w:p>
    <w:p w:rsidR="009C286D" w:rsidRPr="00DD552E" w:rsidRDefault="009C286D" w:rsidP="009C286D">
      <w:pPr>
        <w:numPr>
          <w:ilvl w:val="0"/>
          <w:numId w:val="11"/>
        </w:numPr>
        <w:jc w:val="left"/>
      </w:pPr>
      <w:r w:rsidRPr="009F7077">
        <w:rPr>
          <w:rFonts w:ascii="Courier New" w:hAnsi="Courier New"/>
          <w:b/>
        </w:rPr>
        <w:t>column 2</w:t>
      </w:r>
      <w:r w:rsidRPr="00DD552E">
        <w:t>: Maximum volume of the reference structure.</w:t>
      </w:r>
    </w:p>
    <w:p w:rsidR="009C286D" w:rsidRPr="00DD552E" w:rsidRDefault="009C286D" w:rsidP="009C286D">
      <w:pPr>
        <w:numPr>
          <w:ilvl w:val="0"/>
          <w:numId w:val="11"/>
        </w:numPr>
        <w:jc w:val="left"/>
      </w:pPr>
      <w:r w:rsidRPr="009F7077">
        <w:rPr>
          <w:rFonts w:ascii="Courier New" w:hAnsi="Courier New"/>
          <w:b/>
        </w:rPr>
        <w:t>column 3</w:t>
      </w:r>
      <w:r w:rsidRPr="00DD552E">
        <w:t>: Id of the database structure.</w:t>
      </w:r>
    </w:p>
    <w:p w:rsidR="009C286D" w:rsidRPr="00DD552E" w:rsidRDefault="009C286D" w:rsidP="009C286D">
      <w:pPr>
        <w:numPr>
          <w:ilvl w:val="0"/>
          <w:numId w:val="11"/>
        </w:numPr>
        <w:jc w:val="left"/>
      </w:pPr>
      <w:r w:rsidRPr="009F7077">
        <w:rPr>
          <w:rFonts w:ascii="Courier New" w:hAnsi="Courier New"/>
          <w:b/>
        </w:rPr>
        <w:t>column 4</w:t>
      </w:r>
      <w:r w:rsidRPr="00DD552E">
        <w:t>: Maximum volume of the database structure.</w:t>
      </w:r>
    </w:p>
    <w:p w:rsidR="009C286D" w:rsidRPr="00DD552E" w:rsidRDefault="009C286D" w:rsidP="009C286D">
      <w:pPr>
        <w:numPr>
          <w:ilvl w:val="0"/>
          <w:numId w:val="11"/>
        </w:numPr>
        <w:jc w:val="left"/>
      </w:pPr>
      <w:r w:rsidRPr="009F7077">
        <w:rPr>
          <w:rFonts w:ascii="Courier New" w:hAnsi="Courier New"/>
          <w:b/>
        </w:rPr>
        <w:t>column 5</w:t>
      </w:r>
      <w:r w:rsidRPr="00DD552E">
        <w:t xml:space="preserve">: Maximum volume overlap of the two structures. </w:t>
      </w:r>
    </w:p>
    <w:p w:rsidR="009C286D" w:rsidRPr="00FF268D" w:rsidRDefault="009C286D" w:rsidP="009C286D">
      <w:pPr>
        <w:numPr>
          <w:ilvl w:val="0"/>
          <w:numId w:val="11"/>
        </w:numPr>
        <w:jc w:val="left"/>
      </w:pPr>
      <w:r w:rsidRPr="009F7077">
        <w:rPr>
          <w:rFonts w:ascii="Courier New" w:hAnsi="Courier New"/>
          <w:b/>
        </w:rPr>
        <w:t>column 6</w:t>
      </w:r>
      <w:r w:rsidRPr="00FF268D">
        <w:t>:</w:t>
      </w:r>
      <w:r w:rsidRPr="00DD552E">
        <w:t xml:space="preserve"> </w:t>
      </w:r>
      <w:r w:rsidRPr="00FF268D">
        <w:t>Overlap between pharmacophore and exclusion spheres in the reference.</w:t>
      </w:r>
    </w:p>
    <w:p w:rsidR="009C286D" w:rsidRPr="00DD552E" w:rsidRDefault="009C286D" w:rsidP="009C286D">
      <w:pPr>
        <w:numPr>
          <w:ilvl w:val="0"/>
          <w:numId w:val="11"/>
        </w:numPr>
        <w:jc w:val="left"/>
      </w:pPr>
      <w:r w:rsidRPr="009F7077">
        <w:rPr>
          <w:rFonts w:ascii="Courier New" w:hAnsi="Courier New"/>
          <w:b/>
        </w:rPr>
        <w:t xml:space="preserve">column 7: </w:t>
      </w:r>
      <w:r w:rsidRPr="00FF268D">
        <w:t>Corrected volume overlap between database pharm</w:t>
      </w:r>
      <w:r w:rsidRPr="00FF268D">
        <w:t>a</w:t>
      </w:r>
      <w:r w:rsidRPr="00FF268D">
        <w:t>cophore and reference.</w:t>
      </w:r>
    </w:p>
    <w:p w:rsidR="009C286D" w:rsidRPr="00DD552E" w:rsidRDefault="009C286D" w:rsidP="009C286D">
      <w:pPr>
        <w:numPr>
          <w:ilvl w:val="0"/>
          <w:numId w:val="11"/>
        </w:numPr>
        <w:jc w:val="left"/>
      </w:pPr>
      <w:r w:rsidRPr="009F7077">
        <w:rPr>
          <w:rFonts w:ascii="Courier New" w:hAnsi="Courier New"/>
          <w:b/>
        </w:rPr>
        <w:t>column 8</w:t>
      </w:r>
      <w:r w:rsidRPr="00DD552E">
        <w:t>: Number of pharmacophore points in the processed pharmacophore.</w:t>
      </w:r>
    </w:p>
    <w:p w:rsidR="009C286D" w:rsidRPr="00DD552E" w:rsidRDefault="009C286D" w:rsidP="009C286D">
      <w:pPr>
        <w:numPr>
          <w:ilvl w:val="0"/>
          <w:numId w:val="11"/>
        </w:numPr>
        <w:jc w:val="left"/>
      </w:pPr>
      <w:r w:rsidRPr="009F7077">
        <w:rPr>
          <w:rFonts w:ascii="Courier New" w:hAnsi="Courier New"/>
          <w:b/>
        </w:rPr>
        <w:t>column 9</w:t>
      </w:r>
      <w:r w:rsidRPr="009F7077">
        <w:t>: TANIMOTO score</w:t>
      </w:r>
      <w:r w:rsidRPr="00D73AA7">
        <w:t>.</w:t>
      </w:r>
    </w:p>
    <w:p w:rsidR="009C286D" w:rsidRPr="00DD552E" w:rsidRDefault="009C286D" w:rsidP="009C286D">
      <w:pPr>
        <w:numPr>
          <w:ilvl w:val="0"/>
          <w:numId w:val="11"/>
        </w:numPr>
        <w:jc w:val="left"/>
      </w:pPr>
      <w:r w:rsidRPr="009F7077">
        <w:rPr>
          <w:rFonts w:ascii="Courier New" w:hAnsi="Courier New"/>
          <w:b/>
        </w:rPr>
        <w:t>column 10</w:t>
      </w:r>
      <w:r w:rsidRPr="00DD552E">
        <w:t>: TVERSKY_REF score.</w:t>
      </w:r>
    </w:p>
    <w:p w:rsidR="009C286D" w:rsidRPr="00DD552E" w:rsidRDefault="009C286D" w:rsidP="009C286D">
      <w:pPr>
        <w:numPr>
          <w:ilvl w:val="0"/>
          <w:numId w:val="11"/>
        </w:numPr>
        <w:jc w:val="left"/>
      </w:pPr>
      <w:r w:rsidRPr="009F7077">
        <w:rPr>
          <w:rFonts w:ascii="Courier New" w:hAnsi="Courier New"/>
          <w:b/>
        </w:rPr>
        <w:t>column 11</w:t>
      </w:r>
      <w:r w:rsidRPr="00CE322A">
        <w:t>:</w:t>
      </w:r>
      <w:r w:rsidRPr="00DD552E">
        <w:t xml:space="preserve"> TVERSKY_DB score.</w:t>
      </w:r>
    </w:p>
    <w:p w:rsidR="009C286D" w:rsidRPr="00DD552E" w:rsidRDefault="009C286D" w:rsidP="009C286D">
      <w:pPr>
        <w:jc w:val="left"/>
      </w:pPr>
      <w:r w:rsidRPr="00DD552E">
        <w:t xml:space="preserve">More information about the scores in the last three columns can be found in </w:t>
      </w:r>
      <w:r w:rsidR="00C12EA5" w:rsidRPr="00DD552E">
        <w:fldChar w:fldCharType="begin"/>
      </w:r>
      <w:r w:rsidRPr="00DD552E">
        <w:instrText xml:space="preserve"> REF _Ref54765704 \r \h </w:instrText>
      </w:r>
      <w:r w:rsidR="00C12EA5" w:rsidRPr="00DD552E">
        <w:fldChar w:fldCharType="separate"/>
      </w:r>
      <w:r w:rsidR="006F324A">
        <w:t>2.4.4</w:t>
      </w:r>
      <w:r w:rsidR="00C12EA5" w:rsidRPr="00DD552E">
        <w:fldChar w:fldCharType="end"/>
      </w:r>
      <w:r w:rsidRPr="00DD552E">
        <w:t>.</w:t>
      </w:r>
    </w:p>
    <w:p w:rsidR="009C286D" w:rsidRPr="009F7077" w:rsidRDefault="009C286D" w:rsidP="006F324A">
      <w:pPr>
        <w:keepNext/>
        <w:spacing w:before="360"/>
        <w:rPr>
          <w:rFonts w:ascii="Courier New" w:hAnsi="Courier New"/>
          <w:b/>
        </w:rPr>
      </w:pPr>
      <w:r w:rsidRPr="009F7077">
        <w:rPr>
          <w:rFonts w:ascii="Courier New" w:hAnsi="Courier New"/>
          <w:b/>
        </w:rPr>
        <w:t xml:space="preserve">[OPTIONAL] --cutOff </w:t>
      </w:r>
      <w:r w:rsidRPr="006F324A">
        <w:rPr>
          <w:rFonts w:ascii="Courier New" w:hAnsi="Courier New"/>
          <w:b/>
        </w:rPr>
        <w:t>&lt;double&gt;</w:t>
      </w:r>
    </w:p>
    <w:p w:rsidR="009C286D" w:rsidRPr="00DD552E" w:rsidRDefault="009C286D" w:rsidP="006F324A">
      <w:r w:rsidRPr="00DD552E">
        <w:t xml:space="preserve">This value should be between 0 and 1 and only structures with a score, as defined by the </w:t>
      </w:r>
      <w:r w:rsidRPr="00D73AA7">
        <w:rPr>
          <w:rFonts w:ascii="Courier New" w:hAnsi="Courier New"/>
          <w:b/>
        </w:rPr>
        <w:t>--rankby</w:t>
      </w:r>
      <w:r w:rsidRPr="00DD552E">
        <w:t xml:space="preserve"> option, larger than this value are written to the files as defined by the </w:t>
      </w:r>
      <w:r w:rsidRPr="00D2768B">
        <w:rPr>
          <w:rFonts w:ascii="Courier" w:hAnsi="Courier"/>
          <w:b/>
        </w:rPr>
        <w:t>--out</w:t>
      </w:r>
      <w:r w:rsidRPr="00DD552E">
        <w:t xml:space="preserve">, </w:t>
      </w:r>
      <w:r w:rsidRPr="00D2768B">
        <w:rPr>
          <w:rFonts w:ascii="Courier" w:hAnsi="Courier"/>
          <w:b/>
        </w:rPr>
        <w:t>--scores</w:t>
      </w:r>
      <w:r w:rsidRPr="00D2768B">
        <w:rPr>
          <w:b/>
        </w:rPr>
        <w:t xml:space="preserve"> </w:t>
      </w:r>
      <w:r w:rsidRPr="00D2768B">
        <w:t>and</w:t>
      </w:r>
      <w:r w:rsidRPr="00DD552E">
        <w:t xml:space="preserve"> </w:t>
      </w:r>
      <w:r w:rsidRPr="00D2768B">
        <w:rPr>
          <w:rFonts w:ascii="Courier" w:hAnsi="Courier"/>
          <w:b/>
        </w:rPr>
        <w:t>--pharmacophore</w:t>
      </w:r>
      <w:r w:rsidRPr="00DD552E">
        <w:t xml:space="preserve"> o</w:t>
      </w:r>
      <w:r w:rsidRPr="00DD552E">
        <w:t>p</w:t>
      </w:r>
      <w:r w:rsidRPr="00DD552E">
        <w:t>tions.</w:t>
      </w:r>
    </w:p>
    <w:p w:rsidR="009C286D" w:rsidRPr="006F324A" w:rsidRDefault="009C286D" w:rsidP="006F324A">
      <w:pPr>
        <w:keepNext/>
        <w:spacing w:before="360"/>
        <w:rPr>
          <w:rFonts w:ascii="Courier New" w:hAnsi="Courier New"/>
          <w:b/>
        </w:rPr>
      </w:pPr>
      <w:r w:rsidRPr="009F7077">
        <w:rPr>
          <w:rFonts w:ascii="Courier New" w:hAnsi="Courier New"/>
          <w:b/>
        </w:rPr>
        <w:t xml:space="preserve">[OPTIONAL] --best </w:t>
      </w:r>
      <w:r w:rsidRPr="006F324A">
        <w:rPr>
          <w:rFonts w:ascii="Courier New" w:hAnsi="Courier New"/>
          <w:b/>
        </w:rPr>
        <w:t>&lt;int&gt;</w:t>
      </w:r>
    </w:p>
    <w:p w:rsidR="009C286D" w:rsidRPr="00DD552E" w:rsidRDefault="009C286D" w:rsidP="00853B56">
      <w:r w:rsidRPr="00DD552E">
        <w:t>With this option only a limited number of best scoring structures, as d</w:t>
      </w:r>
      <w:r w:rsidRPr="00DD552E">
        <w:t>e</w:t>
      </w:r>
      <w:r w:rsidRPr="00DD552E">
        <w:t xml:space="preserve">fined by the </w:t>
      </w:r>
      <w:r w:rsidRPr="001041BC">
        <w:rPr>
          <w:rFonts w:ascii="Courier New" w:hAnsi="Courier New"/>
          <w:b/>
        </w:rPr>
        <w:t>--rankby</w:t>
      </w:r>
      <w:r w:rsidRPr="00DD552E">
        <w:t xml:space="preserve"> option, are reported in the three possible output files. If the </w:t>
      </w:r>
      <w:r w:rsidRPr="001041BC">
        <w:rPr>
          <w:rFonts w:ascii="Courier New" w:hAnsi="Courier New"/>
          <w:b/>
        </w:rPr>
        <w:t>--cutOff</w:t>
      </w:r>
      <w:r w:rsidRPr="00DD552E">
        <w:t xml:space="preserve"> option is also provided, all best scoring structures are first passed through that filter. The user can specify the number of best scoring structures that should be reported.</w:t>
      </w:r>
    </w:p>
    <w:p w:rsidR="009C286D" w:rsidRPr="006F324A" w:rsidRDefault="009C286D" w:rsidP="006F324A">
      <w:pPr>
        <w:keepNext/>
        <w:spacing w:before="360"/>
        <w:rPr>
          <w:rFonts w:ascii="Courier New" w:hAnsi="Courier New"/>
          <w:b/>
        </w:rPr>
      </w:pPr>
      <w:r w:rsidRPr="009F7077">
        <w:rPr>
          <w:rFonts w:ascii="Courier New" w:hAnsi="Courier New"/>
          <w:b/>
        </w:rPr>
        <w:t>[OPTIONAL] --</w:t>
      </w:r>
      <w:r w:rsidRPr="006F324A">
        <w:rPr>
          <w:rFonts w:ascii="Courier New" w:hAnsi="Courier New"/>
          <w:b/>
        </w:rPr>
        <w:t>rankBy</w:t>
      </w:r>
      <w:r w:rsidRPr="009F7077">
        <w:rPr>
          <w:rFonts w:ascii="Courier New" w:hAnsi="Courier New"/>
          <w:b/>
        </w:rPr>
        <w:t xml:space="preserve"> </w:t>
      </w:r>
      <w:r w:rsidRPr="006F324A">
        <w:rPr>
          <w:rFonts w:ascii="Courier New" w:hAnsi="Courier New"/>
          <w:b/>
        </w:rPr>
        <w:t>&lt;TANIMOTO|TVERSKY_REF|TVERSKY_DB&gt;</w:t>
      </w:r>
    </w:p>
    <w:p w:rsidR="009C286D" w:rsidRPr="00DD552E" w:rsidRDefault="009C286D" w:rsidP="009C286D">
      <w:r w:rsidRPr="00DD552E">
        <w:t xml:space="preserve">This option defines the scoring used by the previous two options. More information about the three possible metrics can be found in </w:t>
      </w:r>
      <w:r w:rsidR="00C12EA5" w:rsidRPr="00DD552E">
        <w:fldChar w:fldCharType="begin"/>
      </w:r>
      <w:r w:rsidRPr="00DD552E">
        <w:instrText xml:space="preserve"> REF _Ref54765704 \r \h </w:instrText>
      </w:r>
      <w:r w:rsidR="00C12EA5" w:rsidRPr="00DD552E">
        <w:fldChar w:fldCharType="separate"/>
      </w:r>
      <w:r w:rsidR="006F324A">
        <w:t>2.4.4</w:t>
      </w:r>
      <w:r w:rsidR="00C12EA5" w:rsidRPr="00DD552E">
        <w:fldChar w:fldCharType="end"/>
      </w:r>
      <w:r w:rsidRPr="00DD552E">
        <w:t>.</w:t>
      </w:r>
      <w:r w:rsidR="006F324A">
        <w:t xml:space="preserve"> </w:t>
      </w:r>
      <w:r w:rsidRPr="00DD552E">
        <w:t>By default, the TANIMOTO measure is used.</w:t>
      </w:r>
    </w:p>
    <w:p w:rsidR="009C286D" w:rsidRPr="00DD552E" w:rsidRDefault="009C286D" w:rsidP="009C286D">
      <w:pPr>
        <w:pStyle w:val="Heading2"/>
      </w:pPr>
      <w:bookmarkStart w:id="78" w:name="_Toc77140105"/>
      <w:bookmarkStart w:id="79" w:name="_Toc145987613"/>
      <w:r w:rsidRPr="00DD552E">
        <w:t>Options</w:t>
      </w:r>
      <w:bookmarkEnd w:id="78"/>
      <w:bookmarkEnd w:id="79"/>
    </w:p>
    <w:p w:rsidR="009C286D" w:rsidRPr="00DD552E" w:rsidRDefault="009C286D" w:rsidP="006F324A">
      <w:pPr>
        <w:keepNext/>
        <w:spacing w:before="360"/>
        <w:rPr>
          <w:rFonts w:ascii="Courier New" w:hAnsi="Courier New"/>
          <w:b/>
        </w:rPr>
      </w:pPr>
      <w:r w:rsidRPr="00DD552E">
        <w:rPr>
          <w:rFonts w:ascii="Courier New" w:hAnsi="Courier New"/>
          <w:b/>
        </w:rPr>
        <w:t xml:space="preserve">[OPTIONAL] -f, --funcGroup </w:t>
      </w:r>
      <w:r w:rsidRPr="006F324A">
        <w:rPr>
          <w:rFonts w:ascii="Courier New" w:hAnsi="Courier New"/>
          <w:b/>
        </w:rPr>
        <w:t>&lt;AROM|HDON|HACC|LIPO|CHARGE&gt;</w:t>
      </w:r>
    </w:p>
    <w:p w:rsidR="009C286D" w:rsidRPr="00DD552E" w:rsidRDefault="009C286D" w:rsidP="009C286D">
      <w:r w:rsidRPr="00DD552E">
        <w:t>By default the generated pharmacophores contain all functional groups and thus include all information that might be useful. With this option only a subset of the available functional groups can be used in the alig</w:t>
      </w:r>
      <w:r w:rsidRPr="00DD552E">
        <w:t>n</w:t>
      </w:r>
      <w:r w:rsidRPr="00DD552E">
        <w:t xml:space="preserve">ment. The user can define this subset by using the tags listed below with the ‘,’ symbol as separator. See section </w:t>
      </w:r>
      <w:r w:rsidR="00C12EA5" w:rsidRPr="00DD552E">
        <w:fldChar w:fldCharType="begin"/>
      </w:r>
      <w:r w:rsidRPr="00DD552E">
        <w:instrText xml:space="preserve"> REF _Ref36277214 \r \h </w:instrText>
      </w:r>
      <w:r w:rsidR="00C12EA5" w:rsidRPr="00DD552E">
        <w:fldChar w:fldCharType="separate"/>
      </w:r>
      <w:r w:rsidR="006F324A">
        <w:t>3.5</w:t>
      </w:r>
      <w:r w:rsidR="00C12EA5" w:rsidRPr="00DD552E">
        <w:fldChar w:fldCharType="end"/>
      </w:r>
      <w:r w:rsidRPr="00DD552E">
        <w:t xml:space="preserve"> for an example.</w:t>
      </w:r>
    </w:p>
    <w:p w:rsidR="009C286D" w:rsidRPr="00DD552E" w:rsidRDefault="009C286D" w:rsidP="009C286D">
      <w:pPr>
        <w:numPr>
          <w:ilvl w:val="0"/>
          <w:numId w:val="12"/>
        </w:numPr>
      </w:pPr>
      <w:r w:rsidRPr="00DD552E">
        <w:t>‘</w:t>
      </w:r>
      <w:r w:rsidRPr="00DD552E">
        <w:rPr>
          <w:rFonts w:ascii="Courier New" w:hAnsi="Courier New"/>
          <w:b/>
        </w:rPr>
        <w:t>AROM</w:t>
      </w:r>
      <w:r w:rsidRPr="00DD552E">
        <w:t xml:space="preserve">’: Aromatic rings, see section </w:t>
      </w:r>
      <w:r w:rsidR="00C12EA5" w:rsidRPr="00DD552E">
        <w:fldChar w:fldCharType="begin"/>
      </w:r>
      <w:r w:rsidRPr="00DD552E">
        <w:instrText xml:space="preserve"> REF _Ref36277247 \r \h </w:instrText>
      </w:r>
      <w:r w:rsidR="00C12EA5" w:rsidRPr="00DD552E">
        <w:fldChar w:fldCharType="separate"/>
      </w:r>
      <w:r w:rsidR="006F324A">
        <w:t>2.2.1</w:t>
      </w:r>
      <w:r w:rsidR="00C12EA5"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HDON</w:t>
      </w:r>
      <w:r w:rsidRPr="00DD552E">
        <w:t xml:space="preserve">’: Hydrogen bond donors, see section </w:t>
      </w:r>
      <w:r w:rsidR="00C12EA5" w:rsidRPr="00DD552E">
        <w:fldChar w:fldCharType="begin"/>
      </w:r>
      <w:r w:rsidRPr="00DD552E">
        <w:instrText xml:space="preserve"> REF _Ref36277284 \r \h </w:instrText>
      </w:r>
      <w:r w:rsidR="00C12EA5" w:rsidRPr="00DD552E">
        <w:fldChar w:fldCharType="separate"/>
      </w:r>
      <w:r w:rsidR="006F324A">
        <w:t>2.2.2</w:t>
      </w:r>
      <w:r w:rsidR="00C12EA5"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HACC</w:t>
      </w:r>
      <w:r w:rsidRPr="00DD552E">
        <w:t xml:space="preserve">’: Hydrogen bond acceptors, see section </w:t>
      </w:r>
      <w:r w:rsidR="00C12EA5" w:rsidRPr="00DD552E">
        <w:fldChar w:fldCharType="begin"/>
      </w:r>
      <w:r w:rsidRPr="00DD552E">
        <w:instrText xml:space="preserve"> REF _Ref36277336 \r \h </w:instrText>
      </w:r>
      <w:r w:rsidR="00C12EA5" w:rsidRPr="00DD552E">
        <w:fldChar w:fldCharType="separate"/>
      </w:r>
      <w:r w:rsidR="006F324A">
        <w:t>2.2.3</w:t>
      </w:r>
      <w:r w:rsidR="00C12EA5"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LIPO</w:t>
      </w:r>
      <w:r w:rsidRPr="00DD552E">
        <w:t xml:space="preserve">’: Lipophilic spots, see section </w:t>
      </w:r>
      <w:r w:rsidR="00C12EA5" w:rsidRPr="00DD552E">
        <w:fldChar w:fldCharType="begin"/>
      </w:r>
      <w:r w:rsidRPr="00DD552E">
        <w:instrText xml:space="preserve"> REF _Ref36277351 \r \h </w:instrText>
      </w:r>
      <w:r w:rsidR="00C12EA5" w:rsidRPr="00DD552E">
        <w:fldChar w:fldCharType="separate"/>
      </w:r>
      <w:r w:rsidR="006F324A">
        <w:t>2.2.4</w:t>
      </w:r>
      <w:r w:rsidR="00C12EA5"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CHARGE</w:t>
      </w:r>
      <w:r w:rsidRPr="00DD552E">
        <w:t xml:space="preserve">’: Charge centers, see section </w:t>
      </w:r>
      <w:r w:rsidR="00C12EA5" w:rsidRPr="00DD552E">
        <w:fldChar w:fldCharType="begin"/>
      </w:r>
      <w:r w:rsidRPr="00DD552E">
        <w:instrText xml:space="preserve"> REF _Ref56654082 \r \h </w:instrText>
      </w:r>
      <w:r w:rsidR="00C12EA5" w:rsidRPr="00DD552E">
        <w:fldChar w:fldCharType="separate"/>
      </w:r>
      <w:r w:rsidR="006F324A">
        <w:t>2.2.5</w:t>
      </w:r>
      <w:r w:rsidR="00C12EA5" w:rsidRPr="00DD552E">
        <w:fldChar w:fldCharType="end"/>
      </w:r>
      <w:r w:rsidRPr="00DD552E">
        <w:t>.</w:t>
      </w:r>
    </w:p>
    <w:p w:rsidR="009C286D" w:rsidRPr="00DD552E" w:rsidRDefault="009C286D" w:rsidP="009C286D">
      <w:r w:rsidRPr="00DD552E">
        <w:t xml:space="preserve">If </w:t>
      </w:r>
      <w:r w:rsidR="006F324A">
        <w:t>the</w:t>
      </w:r>
      <w:r w:rsidRPr="00DD552E">
        <w:t xml:space="preserve"> reference and database structures are provided in </w:t>
      </w:r>
      <w:r w:rsidR="006F324A">
        <w:t xml:space="preserve">the </w:t>
      </w:r>
      <w:r w:rsidRPr="00DD552E">
        <w:t>pharm</w:t>
      </w:r>
      <w:r w:rsidRPr="00DD552E">
        <w:t>a</w:t>
      </w:r>
      <w:r w:rsidRPr="00DD552E">
        <w:t xml:space="preserve">cophore format </w:t>
      </w:r>
      <w:r w:rsidR="006F324A">
        <w:t xml:space="preserve">then </w:t>
      </w:r>
      <w:r w:rsidRPr="00DD552E">
        <w:t>this option is discarded.</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-e, --epsilon </w:t>
      </w:r>
      <w:r w:rsidRPr="006F324A">
        <w:rPr>
          <w:rFonts w:ascii="Courier New" w:hAnsi="Courier New"/>
          <w:b/>
        </w:rPr>
        <w:t>&lt;double&gt;</w:t>
      </w:r>
    </w:p>
    <w:p w:rsidR="009C286D" w:rsidRPr="00DD552E" w:rsidRDefault="009C286D" w:rsidP="009C286D">
      <w:r w:rsidRPr="00DD552E">
        <w:t>This option can be used to change the tolerance f</w:t>
      </w:r>
      <w:r w:rsidR="00E43A42">
        <w:t xml:space="preserve">or points to be matched in the </w:t>
      </w:r>
      <w:r w:rsidRPr="00DD552E">
        <w:t>alignment phase</w:t>
      </w:r>
      <w:r w:rsidR="00E43A42">
        <w:t>.</w:t>
      </w:r>
      <w:r w:rsidRPr="00DD552E">
        <w:t xml:space="preserve"> </w:t>
      </w:r>
      <w:r w:rsidR="00FD0FC2">
        <w:t>This is an important parameter to control the feature-</w:t>
      </w:r>
      <w:r w:rsidR="00FD0FC2" w:rsidRPr="00DD552E">
        <w:t>mapping phase</w:t>
      </w:r>
      <w:r w:rsidR="00FD0FC2">
        <w:t xml:space="preserve"> as</w:t>
      </w:r>
      <w:r w:rsidR="00FD0FC2" w:rsidRPr="00DD552E">
        <w:t xml:space="preserve"> described in section </w:t>
      </w:r>
      <w:r w:rsidR="00C12EA5" w:rsidRPr="00DD552E">
        <w:fldChar w:fldCharType="begin"/>
      </w:r>
      <w:r w:rsidR="00FD0FC2" w:rsidRPr="00DD552E">
        <w:instrText xml:space="preserve"> REF _Ref36277819 \r \h </w:instrText>
      </w:r>
      <w:r w:rsidR="00C12EA5" w:rsidRPr="00DD552E">
        <w:fldChar w:fldCharType="separate"/>
      </w:r>
      <w:r w:rsidR="00FD0FC2">
        <w:t>2.4.2</w:t>
      </w:r>
      <w:r w:rsidR="00C12EA5" w:rsidRPr="00DD552E">
        <w:fldChar w:fldCharType="end"/>
      </w:r>
      <w:r w:rsidR="00FD0FC2" w:rsidRPr="00DD552E">
        <w:t>.</w:t>
      </w:r>
    </w:p>
    <w:p w:rsidR="009C286D" w:rsidRPr="00DD552E" w:rsidRDefault="009C286D" w:rsidP="009C286D">
      <w:r w:rsidRPr="00DD552E">
        <w:t>The lower this value, the more strict the matching between two pharm</w:t>
      </w:r>
      <w:r w:rsidRPr="00DD552E">
        <w:t>a</w:t>
      </w:r>
      <w:r w:rsidRPr="00DD552E">
        <w:t>cophores will be before they are aligned. Higher values imply a higher a</w:t>
      </w:r>
      <w:r w:rsidRPr="00DD552E">
        <w:t>l</w:t>
      </w:r>
      <w:r w:rsidRPr="00DD552E">
        <w:t>lowed level of initial mismatching and typically result in larger computing times.</w:t>
      </w:r>
    </w:p>
    <w:p w:rsidR="009C286D" w:rsidRPr="00DD552E" w:rsidRDefault="009C286D" w:rsidP="009C286D">
      <w:r w:rsidRPr="00DD552E">
        <w:t>The range of this parameter is between 0 and 1. The default value is 0.5.</w:t>
      </w:r>
    </w:p>
    <w:p w:rsidR="009C286D" w:rsidRPr="003D5220" w:rsidRDefault="009C286D" w:rsidP="006F324A">
      <w:pPr>
        <w:keepNext/>
        <w:spacing w:before="360"/>
        <w:rPr>
          <w:rFonts w:ascii="Courier New" w:hAnsi="Courier New"/>
          <w:b/>
        </w:rPr>
      </w:pPr>
      <w:r w:rsidRPr="003D5220">
        <w:rPr>
          <w:rFonts w:ascii="Courier New" w:hAnsi="Courier New"/>
          <w:b/>
        </w:rPr>
        <w:t>[OPTIONAL] -m, --merge</w:t>
      </w:r>
    </w:p>
    <w:p w:rsidR="009C286D" w:rsidRPr="00DD552E" w:rsidRDefault="009C286D" w:rsidP="009C286D">
      <w:r w:rsidRPr="00DD552E">
        <w:t>Flag to indicate pharmacophore points will be merged as explained in section</w:t>
      </w:r>
      <w:r w:rsidR="00E43A42">
        <w:t xml:space="preserve"> </w:t>
      </w:r>
      <w:fldSimple w:instr=" REF _Ref145673489 \n ">
        <w:r w:rsidR="00E43A42">
          <w:t>2.3</w:t>
        </w:r>
      </w:fldSimple>
      <w:r w:rsidRPr="00DD552E">
        <w:t>.</w:t>
      </w:r>
    </w:p>
    <w:p w:rsidR="009C286D" w:rsidRPr="00DD552E" w:rsidRDefault="009C286D" w:rsidP="009C286D">
      <w:r w:rsidRPr="00DD552E">
        <w:t xml:space="preserve">This flag also activates the </w:t>
      </w:r>
      <w:r w:rsidRPr="003D5220">
        <w:rPr>
          <w:rFonts w:ascii="Courier New" w:hAnsi="Courier New"/>
          <w:b/>
        </w:rPr>
        <w:t>-n</w:t>
      </w:r>
      <w:r w:rsidRPr="00DD552E">
        <w:t xml:space="preserve"> or </w:t>
      </w:r>
      <w:r w:rsidRPr="003D5220">
        <w:rPr>
          <w:rFonts w:ascii="Courier New" w:hAnsi="Courier New"/>
          <w:b/>
        </w:rPr>
        <w:t>--noNormal</w:t>
      </w:r>
      <w:r w:rsidRPr="00DD552E">
        <w:t xml:space="preserve"> flag because merged pha</w:t>
      </w:r>
      <w:r w:rsidRPr="00DD552E">
        <w:t>r</w:t>
      </w:r>
      <w:r w:rsidRPr="00DD552E">
        <w:t xml:space="preserve">macophore points cannot have a </w:t>
      </w:r>
      <w:r w:rsidR="00E43A42">
        <w:t>normal</w:t>
      </w:r>
      <w:r w:rsidRPr="00DD552E">
        <w:t>.</w:t>
      </w:r>
    </w:p>
    <w:p w:rsidR="009C286D" w:rsidRPr="003D5220" w:rsidRDefault="009C286D" w:rsidP="006F324A">
      <w:pPr>
        <w:keepNext/>
        <w:spacing w:before="360"/>
        <w:rPr>
          <w:rFonts w:ascii="Courier New" w:hAnsi="Courier New"/>
          <w:b/>
        </w:rPr>
      </w:pPr>
      <w:r w:rsidRPr="003D5220">
        <w:rPr>
          <w:rFonts w:ascii="Courier New" w:hAnsi="Courier New"/>
          <w:b/>
        </w:rPr>
        <w:t>[OPTIONAL] -n, --noNormal</w:t>
      </w:r>
    </w:p>
    <w:p w:rsidR="009C286D" w:rsidRPr="00DD552E" w:rsidRDefault="009C286D" w:rsidP="009C286D">
      <w:r w:rsidRPr="003D5220">
        <w:t xml:space="preserve">Flag to indicate that no normal information is </w:t>
      </w:r>
      <w:r w:rsidR="00E43A42">
        <w:t>included</w:t>
      </w:r>
      <w:r w:rsidRPr="003D5220">
        <w:t xml:space="preserve"> during </w:t>
      </w:r>
      <w:r w:rsidR="00E43A42">
        <w:t xml:space="preserve">the </w:t>
      </w:r>
      <w:r w:rsidRPr="003D5220">
        <w:t>alig</w:t>
      </w:r>
      <w:r w:rsidRPr="003D5220">
        <w:t>n</w:t>
      </w:r>
      <w:r w:rsidRPr="003D5220">
        <w:t>ment. Using this flag makes the pharmacophore models less specific</w:t>
      </w:r>
      <w:r w:rsidR="00E43A42">
        <w:t xml:space="preserve"> but also less conformation-dependent</w:t>
      </w:r>
      <w:r w:rsidRPr="003D5220">
        <w:t>.</w:t>
      </w:r>
    </w:p>
    <w:p w:rsidR="009C286D" w:rsidRPr="00DD552E" w:rsidRDefault="009C286D" w:rsidP="006F324A">
      <w:pPr>
        <w:keepNext/>
        <w:spacing w:before="360"/>
        <w:rPr>
          <w:rFonts w:ascii="Courier New" w:hAnsi="Courier New"/>
          <w:b/>
        </w:rPr>
      </w:pPr>
      <w:r w:rsidRPr="00DD552E">
        <w:rPr>
          <w:rFonts w:ascii="Courier New" w:hAnsi="Courier New"/>
          <w:b/>
        </w:rPr>
        <w:t>[OPTIONAL] --noHybrid</w:t>
      </w:r>
    </w:p>
    <w:p w:rsidR="009C286D" w:rsidRPr="00DD552E" w:rsidRDefault="00E43A42" w:rsidP="009C286D">
      <w:r>
        <w:t xml:space="preserve">Flag to indicate that </w:t>
      </w:r>
      <w:r w:rsidR="009C286D" w:rsidRPr="00DD552E">
        <w:t xml:space="preserve">hybrid points should </w:t>
      </w:r>
      <w:r>
        <w:t xml:space="preserve">not </w:t>
      </w:r>
      <w:r w:rsidR="009C286D" w:rsidRPr="00DD552E">
        <w:t>be calculated. The list of hybrid pharmacophore points is given in</w:t>
      </w:r>
      <w:r>
        <w:t xml:space="preserve"> </w:t>
      </w:r>
      <w:fldSimple w:instr=" REF _Ref145654131 ">
        <w:r>
          <w:t xml:space="preserve">Table </w:t>
        </w:r>
        <w:r>
          <w:rPr>
            <w:noProof/>
          </w:rPr>
          <w:t>1</w:t>
        </w:r>
      </w:fldSimple>
      <w:r w:rsidR="009C286D" w:rsidRPr="00DD552E">
        <w:t xml:space="preserve"> and </w:t>
      </w:r>
      <w:r w:rsidR="00044C95">
        <w:t>is</w:t>
      </w:r>
      <w:r w:rsidR="009C286D" w:rsidRPr="00DD552E">
        <w:t xml:space="preserve"> generated by d</w:t>
      </w:r>
      <w:r w:rsidR="009C286D" w:rsidRPr="00DD552E">
        <w:t>e</w:t>
      </w:r>
      <w:r w:rsidR="009C286D" w:rsidRPr="00DD552E">
        <w:t>fault to reduce the number of pharmacophore points.</w:t>
      </w:r>
    </w:p>
    <w:p w:rsidR="009C286D" w:rsidRPr="00DD552E" w:rsidRDefault="009C286D" w:rsidP="006F324A">
      <w:pPr>
        <w:keepNext/>
        <w:spacing w:before="360"/>
        <w:rPr>
          <w:rFonts w:ascii="Courier New" w:hAnsi="Courier New"/>
          <w:b/>
        </w:rPr>
      </w:pPr>
      <w:r w:rsidRPr="00DD552E">
        <w:rPr>
          <w:rFonts w:ascii="Courier New" w:hAnsi="Courier New"/>
          <w:b/>
        </w:rPr>
        <w:t>[OPTIONAL] --noAlign</w:t>
      </w:r>
    </w:p>
    <w:p w:rsidR="009C286D" w:rsidRDefault="009C286D" w:rsidP="009C286D">
      <w:r w:rsidRPr="00DD552E">
        <w:t>Flag to indicate that n</w:t>
      </w:r>
      <w:r>
        <w:t xml:space="preserve">o alignment should be performed and </w:t>
      </w:r>
      <w:r w:rsidR="00E43A42">
        <w:t xml:space="preserve">that </w:t>
      </w:r>
      <w:r>
        <w:t xml:space="preserve">only pharmacophores will </w:t>
      </w:r>
      <w:r w:rsidR="00E43A42">
        <w:t xml:space="preserve">have to </w:t>
      </w:r>
      <w:r>
        <w:t>be computed.</w:t>
      </w:r>
    </w:p>
    <w:p w:rsidR="009C286D" w:rsidRPr="00DD552E" w:rsidRDefault="009C286D" w:rsidP="006F324A">
      <w:pPr>
        <w:keepNext/>
        <w:spacing w:before="360"/>
        <w:rPr>
          <w:rFonts w:ascii="Courier New" w:hAnsi="Courier New"/>
          <w:b/>
        </w:rPr>
      </w:pPr>
      <w:r>
        <w:rPr>
          <w:rFonts w:ascii="Courier New" w:hAnsi="Courier New"/>
          <w:b/>
        </w:rPr>
        <w:t>[OPTIONAL] --scoreOnly</w:t>
      </w:r>
    </w:p>
    <w:p w:rsidR="009C286D" w:rsidRDefault="009C286D" w:rsidP="009C286D">
      <w:r w:rsidRPr="00DD552E">
        <w:t>Flag to indicate that</w:t>
      </w:r>
      <w:r>
        <w:t xml:space="preserve"> the poses will be used as provided in the input file. No translational or rotational optimization will be performed. The best score reported is the one from the feasible mapping with the highest vo</w:t>
      </w:r>
      <w:r>
        <w:t>l</w:t>
      </w:r>
      <w:r>
        <w:t>ume overlap.</w:t>
      </w:r>
    </w:p>
    <w:p w:rsidR="009C286D" w:rsidRPr="003D5220" w:rsidRDefault="009C286D" w:rsidP="006F324A">
      <w:pPr>
        <w:keepNext/>
        <w:spacing w:before="360"/>
        <w:rPr>
          <w:rFonts w:ascii="Courier New" w:hAnsi="Courier New"/>
          <w:b/>
        </w:rPr>
      </w:pPr>
      <w:r w:rsidRPr="003D5220">
        <w:rPr>
          <w:rFonts w:ascii="Courier New" w:hAnsi="Courier New"/>
          <w:b/>
        </w:rPr>
        <w:t>[OPTIONAL] --withExclusion</w:t>
      </w:r>
    </w:p>
    <w:p w:rsidR="009C286D" w:rsidRPr="00DD552E" w:rsidRDefault="009C286D" w:rsidP="009C286D">
      <w:r w:rsidRPr="00DD552E">
        <w:t>Flag to indicate if the exclusion spheres should be part of the optimiz</w:t>
      </w:r>
      <w:r w:rsidRPr="00DD552E">
        <w:t>a</w:t>
      </w:r>
      <w:r w:rsidRPr="00DD552E">
        <w:t>tion procedure. By default, the overlap between pharmacophore and e</w:t>
      </w:r>
      <w:r w:rsidRPr="00DD552E">
        <w:t>x</w:t>
      </w:r>
      <w:r w:rsidRPr="00DD552E">
        <w:t>clusion spheres is only taken into account at the end of the alignment procedure. When this flag is set, the exclusion spheres have also an i</w:t>
      </w:r>
      <w:r w:rsidRPr="00DD552E">
        <w:t>m</w:t>
      </w:r>
      <w:r w:rsidRPr="00DD552E">
        <w:t>pact on the optimization procedure.</w:t>
      </w:r>
    </w:p>
    <w:p w:rsidR="009C286D" w:rsidRPr="00DD552E" w:rsidRDefault="009C286D" w:rsidP="009C286D">
      <w:pPr>
        <w:pStyle w:val="Heading2"/>
      </w:pPr>
      <w:bookmarkStart w:id="80" w:name="_Ref36277214"/>
      <w:bookmarkStart w:id="81" w:name="_Toc77140106"/>
      <w:bookmarkStart w:id="82" w:name="_Toc145987614"/>
      <w:r w:rsidRPr="00DD552E">
        <w:t>Examples</w:t>
      </w:r>
      <w:bookmarkEnd w:id="80"/>
      <w:bookmarkEnd w:id="81"/>
      <w:bookmarkEnd w:id="82"/>
    </w:p>
    <w:p w:rsidR="009C286D" w:rsidRPr="00DD552E" w:rsidRDefault="009C286D" w:rsidP="00E43A42">
      <w:pPr>
        <w:spacing w:after="240"/>
      </w:pPr>
      <w:r w:rsidRPr="00DD552E">
        <w:t>In the first example the task is to simply generate pharmacophores for a number of structures and store them for later use:</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w:t>
      </w:r>
      <w:r w:rsidR="009C286D" w:rsidRPr="007F4ED6">
        <w:rPr>
          <w:rFonts w:ascii="Courier New" w:hAnsi="Courier New"/>
        </w:rPr>
        <w:t>harao --dbase db.sdf --pharmacophore output.phar</w:t>
      </w:r>
    </w:p>
    <w:p w:rsidR="009C286D" w:rsidRPr="00DD552E" w:rsidRDefault="009C286D" w:rsidP="00E43A42">
      <w:pPr>
        <w:spacing w:before="240" w:after="240"/>
      </w:pPr>
      <w:r w:rsidRPr="00DD552E">
        <w:t>or shorter</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pharao -d db.sdf -p output.phar</w:t>
      </w:r>
    </w:p>
    <w:p w:rsidR="009C286D" w:rsidRPr="007F4ED6" w:rsidRDefault="009C286D" w:rsidP="00E43A42">
      <w:pPr>
        <w:spacing w:before="240" w:after="240"/>
      </w:pPr>
      <w:r w:rsidRPr="007F4ED6">
        <w:t>In the next example a virtual screening is performed. After screening a database against a reference structure, only the ranking based on the TANIMOTO score is of interest:</w:t>
      </w:r>
    </w:p>
    <w:p w:rsidR="009C286D" w:rsidRPr="007F4ED6"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--reference      ref.phar</w:t>
      </w:r>
      <w:r w:rsidRPr="007F4ED6">
        <w:rPr>
          <w:rFonts w:ascii="Courier New" w:hAnsi="Courier New"/>
        </w:rPr>
        <w:br/>
        <w:t xml:space="preserve">         --refType        PHAR </w:t>
      </w:r>
      <w:r w:rsidRPr="007F4ED6">
        <w:rPr>
          <w:rFonts w:ascii="Courier New" w:hAnsi="Courier New"/>
        </w:rPr>
        <w:br/>
        <w:t xml:space="preserve">         --dbase          db.phar</w:t>
      </w:r>
      <w:r w:rsidRPr="007F4ED6">
        <w:rPr>
          <w:rFonts w:ascii="Courier New" w:hAnsi="Courier New"/>
        </w:rPr>
        <w:br/>
        <w:t xml:space="preserve">         --dbType         PHAR</w:t>
      </w:r>
      <w:r w:rsidRPr="007F4ED6">
        <w:rPr>
          <w:rFonts w:ascii="Courier New" w:hAnsi="Courier New"/>
        </w:rPr>
        <w:br/>
        <w:t xml:space="preserve">         --pharmacophore  output.phar</w:t>
      </w:r>
      <w:r w:rsidRPr="007F4ED6">
        <w:rPr>
          <w:rFonts w:ascii="Courier New" w:hAnsi="Courier New"/>
        </w:rPr>
        <w:br/>
        <w:t xml:space="preserve">         --scores         result.tab</w:t>
      </w:r>
    </w:p>
    <w:p w:rsidR="009C286D" w:rsidRPr="00E43A42"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&gt; sort -k 9 -r result.tab &gt; sortedResult.tab</w:t>
      </w:r>
    </w:p>
    <w:p w:rsidR="009C286D" w:rsidRPr="007F4ED6" w:rsidRDefault="009C286D" w:rsidP="00E43A42">
      <w:pPr>
        <w:spacing w:before="240" w:after="240"/>
      </w:pPr>
      <w:r w:rsidRPr="007F4ED6">
        <w:t xml:space="preserve">Calculating pharmacophores </w:t>
      </w:r>
      <w:r w:rsidR="00E43A42">
        <w:t>as</w:t>
      </w:r>
      <w:r w:rsidRPr="007F4ED6">
        <w:t xml:space="preserve"> in the first example, but without using hydrogen bond donor and acceptor information, is done by typing:</w:t>
      </w:r>
    </w:p>
    <w:p w:rsidR="009C286D" w:rsidRPr="007F4ED6" w:rsidRDefault="009C286D" w:rsidP="00E43A42">
      <w:pPr>
        <w:pBdr>
          <w:top w:val="single" w:sz="4" w:space="4" w:color="auto"/>
          <w:left w:val="single" w:sz="4" w:space="0" w:color="auto"/>
          <w:bottom w:val="single" w:sz="4" w:space="4" w:color="auto"/>
          <w:right w:val="single" w:sz="4" w:space="4" w:color="auto"/>
        </w:pBdr>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-d db.sdf -p output.phar --funcGroup AROM,LIPO,CHARGE</w:t>
      </w:r>
    </w:p>
    <w:p w:rsidR="009C286D" w:rsidRPr="007F4ED6" w:rsidRDefault="00E43A42" w:rsidP="00E43A42">
      <w:pPr>
        <w:spacing w:before="240" w:after="240"/>
      </w:pPr>
      <w:r>
        <w:t>Finally</w:t>
      </w:r>
      <w:r w:rsidR="009C286D" w:rsidRPr="007F4ED6">
        <w:t xml:space="preserve"> an example is presented whereby a small fragment is used as a reference pharmacophore and the only purpose is to find structures that include this pharmacophore. Only structures with a common overlap co</w:t>
      </w:r>
      <w:r w:rsidR="009C286D" w:rsidRPr="007F4ED6">
        <w:t>v</w:t>
      </w:r>
      <w:r w:rsidR="009C286D" w:rsidRPr="007F4ED6">
        <w:t xml:space="preserve">ering at least 80% of the reference volume are reported in </w:t>
      </w:r>
      <w:r w:rsidR="009C286D" w:rsidRPr="00AF5B4E">
        <w:rPr>
          <w:rFonts w:ascii="Courier New" w:hAnsi="Courier New"/>
        </w:rPr>
        <w:t>output.phar</w:t>
      </w:r>
      <w:r w:rsidR="009C286D" w:rsidRPr="007F4ED6">
        <w:t xml:space="preserve"> and </w:t>
      </w:r>
      <w:r w:rsidR="009C286D" w:rsidRPr="00AF5B4E">
        <w:rPr>
          <w:rFonts w:ascii="Courier New" w:hAnsi="Courier New"/>
        </w:rPr>
        <w:t>result.tab</w:t>
      </w:r>
      <w:r w:rsidR="009C286D" w:rsidRPr="007F4ED6">
        <w:t>. Notice that a ranking is made based on column 10 i</w:t>
      </w:r>
      <w:r w:rsidR="009C286D" w:rsidRPr="007F4ED6">
        <w:t>n</w:t>
      </w:r>
      <w:r w:rsidR="009C286D" w:rsidRPr="007F4ED6">
        <w:t>stead of column 9.</w:t>
      </w:r>
    </w:p>
    <w:p w:rsidR="009C286D" w:rsidRPr="00E43A42" w:rsidRDefault="00E43A42" w:rsidP="00E43A42">
      <w:pPr>
        <w:keepLines/>
        <w:pBdr>
          <w:top w:val="single" w:sz="4" w:space="4" w:color="auto"/>
          <w:left w:val="single" w:sz="4" w:space="0" w:color="auto"/>
          <w:bottom w:val="single" w:sz="4" w:space="4" w:color="auto"/>
          <w:right w:val="single" w:sz="4" w:space="4" w:color="auto"/>
        </w:pBdr>
        <w:jc w:val="left"/>
        <w:rPr>
          <w:rFonts w:ascii="Courier New" w:hAnsi="Courier New"/>
        </w:rPr>
      </w:pPr>
      <w:r>
        <w:rPr>
          <w:rFonts w:ascii="Courier New" w:hAnsi="Courier New"/>
        </w:rPr>
        <w:t>&gt; p</w:t>
      </w:r>
      <w:r w:rsidR="009C286D" w:rsidRPr="007F4ED6">
        <w:rPr>
          <w:rFonts w:ascii="Courier New" w:hAnsi="Courier New"/>
        </w:rPr>
        <w:t xml:space="preserve">harao --reference      ref.sdf </w:t>
      </w:r>
      <w:r w:rsidR="009C286D" w:rsidRPr="007F4ED6">
        <w:rPr>
          <w:rFonts w:ascii="Courier New" w:hAnsi="Courier New"/>
        </w:rPr>
        <w:br/>
        <w:t xml:space="preserve">         --dbase          db.phar       </w:t>
      </w:r>
      <w:r w:rsidR="009C286D" w:rsidRPr="007F4ED6">
        <w:rPr>
          <w:rFonts w:ascii="Courier New" w:hAnsi="Courier New"/>
        </w:rPr>
        <w:br/>
        <w:t xml:space="preserve">         --dbType         PHAR </w:t>
      </w:r>
      <w:r w:rsidR="009C286D" w:rsidRPr="007F4ED6">
        <w:rPr>
          <w:rFonts w:ascii="Courier New" w:hAnsi="Courier New"/>
        </w:rPr>
        <w:br/>
        <w:t xml:space="preserve">         --pharmacophore  output.phar</w:t>
      </w:r>
      <w:r w:rsidR="009C286D" w:rsidRPr="007F4ED6">
        <w:rPr>
          <w:rFonts w:ascii="Courier New" w:hAnsi="Courier New"/>
        </w:rPr>
        <w:br/>
        <w:t xml:space="preserve">         --scores         result.tab</w:t>
      </w:r>
      <w:r w:rsidR="009C286D" w:rsidRPr="007F4ED6">
        <w:rPr>
          <w:rFonts w:ascii="Courier New" w:hAnsi="Courier New"/>
        </w:rPr>
        <w:br/>
        <w:t xml:space="preserve">         --cutOff         0.8</w:t>
      </w:r>
      <w:r w:rsidR="009C286D" w:rsidRPr="007F4ED6">
        <w:rPr>
          <w:rFonts w:ascii="Courier New" w:hAnsi="Courier New"/>
        </w:rPr>
        <w:br/>
        <w:t xml:space="preserve">         --rank</w:t>
      </w:r>
      <w:r w:rsidR="009C286D">
        <w:rPr>
          <w:rFonts w:ascii="Courier New" w:hAnsi="Courier New"/>
        </w:rPr>
        <w:t>B</w:t>
      </w:r>
      <w:r w:rsidR="009C286D" w:rsidRPr="007F4ED6">
        <w:rPr>
          <w:rFonts w:ascii="Courier New" w:hAnsi="Courier New"/>
        </w:rPr>
        <w:t>y         TVERSKY_REF</w:t>
      </w:r>
      <w:r w:rsidR="009C286D" w:rsidRPr="00AF5B4E">
        <w:rPr>
          <w:rFonts w:ascii="Courier New" w:hAnsi="Courier New"/>
        </w:rPr>
        <w:br/>
      </w:r>
      <w:r w:rsidR="009C286D" w:rsidRPr="00E43A42">
        <w:rPr>
          <w:rFonts w:ascii="Courier New" w:hAnsi="Courier New"/>
        </w:rPr>
        <w:br/>
      </w:r>
      <w:r w:rsidR="009C286D" w:rsidRPr="00AF5B4E">
        <w:rPr>
          <w:rFonts w:ascii="Courier New" w:hAnsi="Courier New"/>
        </w:rPr>
        <w:t>&gt; sort -k 10 -r res.tab &gt; sortedResult.tab</w:t>
      </w:r>
    </w:p>
    <w:p w:rsidR="009C286D" w:rsidRPr="007F4ED6" w:rsidRDefault="009C286D" w:rsidP="009C286D">
      <w:pPr>
        <w:jc w:val="left"/>
      </w:pPr>
    </w:p>
    <w:p w:rsidR="009C286D" w:rsidRPr="003F4ECE" w:rsidRDefault="009C286D" w:rsidP="009C286D">
      <w:pPr>
        <w:pStyle w:val="Heading1"/>
      </w:pPr>
      <w:bookmarkStart w:id="83" w:name="_Ref35923090"/>
      <w:bookmarkStart w:id="84" w:name="_Toc77140107"/>
      <w:bookmarkStart w:id="85" w:name="_Toc145987615"/>
      <w:r w:rsidRPr="003F4ECE">
        <w:t>Command-line summary</w:t>
      </w:r>
      <w:bookmarkEnd w:id="83"/>
      <w:bookmarkEnd w:id="84"/>
      <w:bookmarkEnd w:id="85"/>
    </w:p>
    <w:p w:rsidR="009C286D" w:rsidRDefault="009C286D" w:rsidP="009C286D">
      <w:pPr>
        <w:pStyle w:val="Caption"/>
      </w:pPr>
      <w:r>
        <w:t xml:space="preserve">Table </w:t>
      </w:r>
      <w:fldSimple w:instr=" SEQ Table \* ARABIC ">
        <w:r w:rsidR="007139D3">
          <w:rPr>
            <w:noProof/>
          </w:rPr>
          <w:t>5</w:t>
        </w:r>
      </w:fldSimple>
      <w:r w:rsidR="00E43A42">
        <w:t>.</w:t>
      </w:r>
      <w:r>
        <w:t xml:space="preserve"> </w:t>
      </w:r>
      <w:r w:rsidRPr="0033727A">
        <w:t xml:space="preserve">Summary of the command-line arguments to </w:t>
      </w:r>
      <w:r w:rsidRPr="00E43A42">
        <w:rPr>
          <w:i/>
        </w:rPr>
        <w:t>Pharao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6"/>
        <w:gridCol w:w="1959"/>
        <w:gridCol w:w="4648"/>
      </w:tblGrid>
      <w:tr w:rsidR="009C286D" w:rsidRPr="006E6391">
        <w:trPr>
          <w:cantSplit/>
        </w:trPr>
        <w:tc>
          <w:tcPr>
            <w:tcW w:w="2566" w:type="dxa"/>
            <w:tcBorders>
              <w:bottom w:val="single" w:sz="4" w:space="0" w:color="auto"/>
            </w:tcBorders>
            <w:shd w:val="clear" w:color="auto" w:fill="B3B3B3"/>
            <w:vAlign w:val="center"/>
          </w:tcPr>
          <w:p w:rsidR="009C286D" w:rsidRPr="006E6391" w:rsidRDefault="009C286D" w:rsidP="009C286D">
            <w:pPr>
              <w:keepNext/>
              <w:spacing w:before="60"/>
              <w:ind w:left="0"/>
              <w:jc w:val="left"/>
              <w:rPr>
                <w:b/>
                <w:sz w:val="16"/>
              </w:rPr>
            </w:pPr>
            <w:r w:rsidRPr="006E6391">
              <w:rPr>
                <w:b/>
                <w:sz w:val="16"/>
              </w:rPr>
              <w:t>Argument</w:t>
            </w:r>
            <w:r w:rsidRPr="006E6391">
              <w:rPr>
                <w:rStyle w:val="FootnoteReference"/>
                <w:b/>
                <w:sz w:val="16"/>
              </w:rPr>
              <w:footnoteReference w:id="1"/>
            </w:r>
          </w:p>
        </w:tc>
        <w:tc>
          <w:tcPr>
            <w:tcW w:w="1959"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Default value</w:t>
            </w:r>
            <w:r w:rsidRPr="006E6391">
              <w:rPr>
                <w:rStyle w:val="FootnoteReference"/>
                <w:b/>
                <w:sz w:val="16"/>
              </w:rPr>
              <w:footnoteReference w:id="2"/>
            </w:r>
          </w:p>
        </w:tc>
        <w:tc>
          <w:tcPr>
            <w:tcW w:w="4648"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Description</w:t>
            </w:r>
          </w:p>
        </w:tc>
      </w:tr>
      <w:tr w:rsidR="009C286D" w:rsidRPr="006E6391">
        <w:trPr>
          <w:cantSplit/>
        </w:trPr>
        <w:tc>
          <w:tcPr>
            <w:tcW w:w="9173" w:type="dxa"/>
            <w:gridSpan w:val="3"/>
            <w:shd w:val="clear" w:color="auto" w:fill="E0E0E0"/>
          </w:tcPr>
          <w:p w:rsidR="009C286D" w:rsidRPr="006E6391" w:rsidRDefault="009C286D" w:rsidP="009C286D">
            <w:pPr>
              <w:keepNext/>
              <w:tabs>
                <w:tab w:val="left" w:pos="1232"/>
              </w:tabs>
              <w:spacing w:before="60"/>
              <w:ind w:left="0"/>
              <w:jc w:val="left"/>
              <w:rPr>
                <w:b/>
                <w:sz w:val="16"/>
              </w:rPr>
            </w:pPr>
            <w:r w:rsidRPr="006E6391">
              <w:rPr>
                <w:b/>
                <w:sz w:val="16"/>
              </w:rPr>
              <w:t>General</w:t>
            </w:r>
            <w:r w:rsidRPr="006E6391">
              <w:rPr>
                <w:b/>
                <w:sz w:val="16"/>
              </w:rPr>
              <w:tab/>
            </w:r>
          </w:p>
        </w:tc>
      </w:tr>
      <w:tr w:rsidR="009C286D" w:rsidRPr="006E6391">
        <w:trPr>
          <w:cantSplit/>
        </w:trPr>
        <w:tc>
          <w:tcPr>
            <w:tcW w:w="2566" w:type="dxa"/>
            <w:tcBorders>
              <w:bottom w:val="single" w:sz="4" w:space="0" w:color="auto"/>
            </w:tcBorders>
          </w:tcPr>
          <w:p w:rsidR="009C286D" w:rsidRPr="006E6391" w:rsidRDefault="00E43A42" w:rsidP="009C286D">
            <w:pPr>
              <w:spacing w:before="60"/>
              <w:ind w:left="0"/>
              <w:jc w:val="left"/>
              <w:rPr>
                <w:sz w:val="16"/>
              </w:rPr>
            </w:pPr>
            <w:r>
              <w:rPr>
                <w:rFonts w:ascii="Courier" w:hAnsi="Courier"/>
                <w:sz w:val="16"/>
              </w:rPr>
              <w:t>[O] -h, --</w:t>
            </w:r>
            <w:r w:rsidR="009C286D" w:rsidRPr="006E6391">
              <w:rPr>
                <w:rFonts w:ascii="Courier" w:hAnsi="Courier"/>
                <w:sz w:val="16"/>
              </w:rPr>
              <w:t>help</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short description of usage.</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--info</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detailed description for each option.</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-q, --quiet</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If this flag is set, minimum output is given to the user during execution of the program.</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Input</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-r, --</w:t>
            </w:r>
            <w:r w:rsidR="009C286D" w:rsidRPr="006E6391">
              <w:rPr>
                <w:rFonts w:ascii="Courier" w:hAnsi="Courier"/>
                <w:sz w:val="16"/>
              </w:rPr>
              <w:t>reference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reference molecule or pharmacophore that will be used to screen and/or align a database.</w:t>
            </w:r>
          </w:p>
        </w:tc>
      </w:tr>
      <w:tr w:rsidR="009C286D" w:rsidRPr="006E6391">
        <w:trPr>
          <w:cantSplit/>
        </w:trPr>
        <w:tc>
          <w:tcPr>
            <w:tcW w:w="2566" w:type="dxa"/>
          </w:tcPr>
          <w:p w:rsidR="009C286D" w:rsidRPr="006E6391" w:rsidRDefault="009C286D" w:rsidP="009C286D">
            <w:pPr>
              <w:spacing w:before="60"/>
              <w:ind w:left="0"/>
              <w:jc w:val="left"/>
              <w:rPr>
                <w:sz w:val="16"/>
              </w:rPr>
            </w:pPr>
            <w:r w:rsidRPr="006E6391">
              <w:rPr>
                <w:rFonts w:ascii="Courier" w:hAnsi="Courier"/>
                <w:sz w:val="16"/>
              </w:rPr>
              <w:t>[O] --refType</w:t>
            </w:r>
          </w:p>
        </w:tc>
        <w:tc>
          <w:tcPr>
            <w:tcW w:w="1959" w:type="dxa"/>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Indicates the type of the reference data file.</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[R] -d, --</w:t>
            </w:r>
            <w:r w:rsidR="009C286D" w:rsidRPr="006E6391">
              <w:rPr>
                <w:rFonts w:ascii="Courier" w:hAnsi="Courier"/>
                <w:sz w:val="16"/>
              </w:rPr>
              <w:t>dbase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database that will be screened and/or aligned.</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sz w:val="16"/>
              </w:rPr>
            </w:pPr>
            <w:r w:rsidRPr="006E6391">
              <w:rPr>
                <w:rFonts w:ascii="Courier" w:hAnsi="Courier"/>
                <w:sz w:val="16"/>
              </w:rPr>
              <w:t>[O] --dbType</w:t>
            </w:r>
          </w:p>
        </w:tc>
        <w:tc>
          <w:tcPr>
            <w:tcW w:w="1959" w:type="dxa"/>
            <w:tcBorders>
              <w:bottom w:val="single" w:sz="4" w:space="0" w:color="auto"/>
            </w:tcBorders>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Indicates the type of the database data file.</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Output</w:t>
            </w:r>
          </w:p>
        </w:tc>
      </w:tr>
      <w:tr w:rsidR="009C286D" w:rsidRPr="006E6391">
        <w:trPr>
          <w:cantSplit/>
        </w:trPr>
        <w:tc>
          <w:tcPr>
            <w:tcW w:w="2566" w:type="dxa"/>
          </w:tcPr>
          <w:p w:rsidR="009C286D" w:rsidRPr="006E6391" w:rsidRDefault="00E43A42" w:rsidP="00E43A42">
            <w:pPr>
              <w:spacing w:before="60"/>
              <w:ind w:left="0"/>
              <w:jc w:val="left"/>
              <w:rPr>
                <w:sz w:val="16"/>
              </w:rPr>
            </w:pPr>
            <w:r>
              <w:rPr>
                <w:rFonts w:ascii="Courier" w:hAnsi="Courier"/>
                <w:sz w:val="16"/>
              </w:rPr>
              <w:t xml:space="preserve">[R] </w:t>
            </w:r>
            <w:r>
              <w:rPr>
                <w:rFonts w:ascii="Courier" w:hAnsi="Courier"/>
                <w:sz w:val="16"/>
              </w:rPr>
              <w:noBreakHyphen/>
              <w:t>-, --</w:t>
            </w:r>
            <w:r w:rsidR="009C286D" w:rsidRPr="006E6391">
              <w:rPr>
                <w:rFonts w:ascii="Courier" w:hAnsi="Courier"/>
                <w:sz w:val="16"/>
              </w:rPr>
              <w:t>pharmacophore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File with the computed pharmacophores of the input database.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-o, --out</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The transformed database molecules after aligning them to the reference pharmacophore.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-s, --scores </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Tab-delimited text file with for each molecule the number of corresponding pharmacophore points and the overlap scores.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-l, --log</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Log file of the current run.</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--cutOff</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Minimum score for a structure to be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--best</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Only best scoring molecules are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--rank</w:t>
            </w:r>
            <w:r>
              <w:rPr>
                <w:rFonts w:ascii="Courier" w:hAnsi="Courier"/>
                <w:sz w:val="16"/>
              </w:rPr>
              <w:t>B</w:t>
            </w:r>
            <w:r w:rsidRPr="006E6391">
              <w:rPr>
                <w:rFonts w:ascii="Courier" w:hAnsi="Courier"/>
                <w:sz w:val="16"/>
              </w:rPr>
              <w:t>y</w:t>
            </w:r>
          </w:p>
        </w:tc>
        <w:tc>
          <w:tcPr>
            <w:tcW w:w="1959" w:type="dxa"/>
          </w:tcPr>
          <w:p w:rsidR="009C286D" w:rsidRPr="006E6391" w:rsidRDefault="009C286D" w:rsidP="009C286D">
            <w:pPr>
              <w:spacing w:before="60"/>
              <w:ind w:left="0"/>
              <w:jc w:val="left"/>
              <w:rPr>
                <w:sz w:val="16"/>
              </w:rPr>
            </w:pPr>
            <w:r w:rsidRPr="006E6391">
              <w:rPr>
                <w:sz w:val="16"/>
              </w:rPr>
              <w:t>‘TANIMOTO’</w:t>
            </w:r>
          </w:p>
        </w:tc>
        <w:tc>
          <w:tcPr>
            <w:tcW w:w="4648" w:type="dxa"/>
          </w:tcPr>
          <w:p w:rsidR="009C286D" w:rsidRPr="006E6391" w:rsidRDefault="009C286D" w:rsidP="009C286D">
            <w:pPr>
              <w:spacing w:before="60"/>
              <w:ind w:left="0"/>
              <w:jc w:val="left"/>
              <w:rPr>
                <w:sz w:val="16"/>
              </w:rPr>
            </w:pPr>
            <w:r w:rsidRPr="006E6391">
              <w:rPr>
                <w:sz w:val="16"/>
              </w:rPr>
              <w:t xml:space="preserve">Define scoring used by </w:t>
            </w:r>
            <w:r w:rsidRPr="006E6391">
              <w:rPr>
                <w:rFonts w:ascii="Courier" w:hAnsi="Courier"/>
                <w:sz w:val="16"/>
              </w:rPr>
              <w:t>--cutOff</w:t>
            </w:r>
            <w:r w:rsidRPr="006E6391">
              <w:rPr>
                <w:sz w:val="16"/>
              </w:rPr>
              <w:t xml:space="preserve"> and </w:t>
            </w:r>
            <w:r w:rsidRPr="006E6391">
              <w:rPr>
                <w:rFonts w:ascii="Courier" w:hAnsi="Courier"/>
                <w:sz w:val="16"/>
              </w:rPr>
              <w:t>--best</w:t>
            </w:r>
            <w:r w:rsidRPr="006E6391">
              <w:rPr>
                <w:sz w:val="16"/>
              </w:rPr>
              <w:t>.</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--comb</w:t>
            </w:r>
            <w:r>
              <w:rPr>
                <w:rFonts w:ascii="Courier" w:hAnsi="Courier"/>
                <w:sz w:val="16"/>
              </w:rPr>
              <w:t>ine</w:t>
            </w:r>
            <w:r w:rsidRPr="006E6391">
              <w:rPr>
                <w:rFonts w:ascii="Courier" w:hAnsi="Courier"/>
                <w:sz w:val="16"/>
              </w:rPr>
              <w:t>Conf</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Combine single conformations and treat them like a multi-conformational molecule.</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Options</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-f, --</w:t>
            </w:r>
            <w:r w:rsidR="009C286D" w:rsidRPr="006E6391">
              <w:rPr>
                <w:rFonts w:ascii="Courier" w:hAnsi="Courier"/>
                <w:sz w:val="16"/>
              </w:rPr>
              <w:t>funcGroup</w:t>
            </w:r>
          </w:p>
        </w:tc>
        <w:tc>
          <w:tcPr>
            <w:tcW w:w="1959" w:type="dxa"/>
          </w:tcPr>
          <w:p w:rsidR="009C286D" w:rsidRPr="006E6391" w:rsidRDefault="009C286D" w:rsidP="009C286D">
            <w:pPr>
              <w:spacing w:before="60"/>
              <w:ind w:left="0"/>
              <w:jc w:val="left"/>
              <w:rPr>
                <w:sz w:val="16"/>
              </w:rPr>
            </w:pPr>
            <w:r w:rsidRPr="006E6391">
              <w:rPr>
                <w:sz w:val="16"/>
              </w:rPr>
              <w:t>ALL</w:t>
            </w:r>
          </w:p>
        </w:tc>
        <w:tc>
          <w:tcPr>
            <w:tcW w:w="4648" w:type="dxa"/>
          </w:tcPr>
          <w:p w:rsidR="009C286D" w:rsidRPr="006E6391" w:rsidRDefault="009C286D" w:rsidP="009C286D">
            <w:pPr>
              <w:spacing w:before="60"/>
              <w:ind w:left="0"/>
              <w:jc w:val="left"/>
              <w:rPr>
                <w:sz w:val="16"/>
              </w:rPr>
            </w:pPr>
            <w:r w:rsidRPr="006E6391">
              <w:rPr>
                <w:sz w:val="16"/>
              </w:rPr>
              <w:t>Flag to define functional groups used in the creation of pharmacophores.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-e, --epsilon </w:t>
            </w:r>
          </w:p>
        </w:tc>
        <w:tc>
          <w:tcPr>
            <w:tcW w:w="1959" w:type="dxa"/>
          </w:tcPr>
          <w:p w:rsidR="009C286D" w:rsidRPr="006E6391" w:rsidRDefault="009C286D" w:rsidP="009C286D">
            <w:pPr>
              <w:spacing w:before="60"/>
              <w:ind w:left="0"/>
              <w:jc w:val="left"/>
              <w:rPr>
                <w:sz w:val="16"/>
              </w:rPr>
            </w:pPr>
            <w:r w:rsidRPr="006E6391">
              <w:rPr>
                <w:sz w:val="16"/>
              </w:rPr>
              <w:t>‘0.5’</w:t>
            </w:r>
          </w:p>
        </w:tc>
        <w:tc>
          <w:tcPr>
            <w:tcW w:w="4648" w:type="dxa"/>
          </w:tcPr>
          <w:p w:rsidR="009C286D" w:rsidRPr="006E6391" w:rsidRDefault="009C286D" w:rsidP="009C286D">
            <w:pPr>
              <w:spacing w:before="60"/>
              <w:ind w:left="0"/>
              <w:jc w:val="left"/>
              <w:rPr>
                <w:sz w:val="16"/>
              </w:rPr>
            </w:pPr>
            <w:r w:rsidRPr="006E6391">
              <w:rPr>
                <w:sz w:val="16"/>
              </w:rPr>
              <w:t>Option to change the tolerance for points to be matched.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-m, --merge </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merge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--noNormal</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ignore normal information during alignment.</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--noHybrid</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disable the use of hybrid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--noAlign</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 xml:space="preserve">Flag to indicate that no </w:t>
            </w:r>
            <w:r>
              <w:rPr>
                <w:sz w:val="16"/>
              </w:rPr>
              <w:t xml:space="preserve">volume overlap or </w:t>
            </w:r>
            <w:r w:rsidRPr="006E6391">
              <w:rPr>
                <w:sz w:val="16"/>
              </w:rPr>
              <w:t>alignment should be computed.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Pr>
                <w:rFonts w:ascii="Courier" w:hAnsi="Courier"/>
                <w:sz w:val="16"/>
              </w:rPr>
              <w:t>[o] --scoreOnly</w:t>
            </w:r>
          </w:p>
        </w:tc>
        <w:tc>
          <w:tcPr>
            <w:tcW w:w="1959" w:type="dxa"/>
          </w:tcPr>
          <w:p w:rsidR="009C286D" w:rsidRPr="006E6391" w:rsidRDefault="009C286D" w:rsidP="009C286D">
            <w:pPr>
              <w:spacing w:before="60"/>
              <w:ind w:left="0"/>
              <w:jc w:val="left"/>
              <w:rPr>
                <w:sz w:val="16"/>
              </w:rPr>
            </w:pPr>
            <w:r>
              <w:rPr>
                <w:sz w:val="16"/>
              </w:rPr>
              <w:t>N/A</w:t>
            </w:r>
          </w:p>
        </w:tc>
        <w:tc>
          <w:tcPr>
            <w:tcW w:w="4648" w:type="dxa"/>
          </w:tcPr>
          <w:p w:rsidR="009C286D" w:rsidRPr="006E6391" w:rsidRDefault="009C286D" w:rsidP="009C286D">
            <w:pPr>
              <w:spacing w:before="60"/>
              <w:ind w:left="0"/>
              <w:jc w:val="left"/>
              <w:rPr>
                <w:sz w:val="16"/>
              </w:rPr>
            </w:pPr>
            <w:r>
              <w:rPr>
                <w:sz w:val="16"/>
              </w:rPr>
              <w:t>Flag to indicate that the volume overlap should be computed from the given poses and that no transl</w:t>
            </w:r>
            <w:r>
              <w:rPr>
                <w:sz w:val="16"/>
              </w:rPr>
              <w:t>a</w:t>
            </w:r>
            <w:r>
              <w:rPr>
                <w:sz w:val="16"/>
              </w:rPr>
              <w:t>tional or rotational optimization should be done.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--withExclusion</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add exclusion spheres into the optimization process instead of processing them afterwards.</w:t>
            </w:r>
          </w:p>
        </w:tc>
      </w:tr>
    </w:tbl>
    <w:p w:rsidR="009C286D" w:rsidRPr="003F4ECE" w:rsidRDefault="009C286D" w:rsidP="009C286D"/>
    <w:p w:rsidR="009C286D" w:rsidRPr="002148D2" w:rsidRDefault="00E43A42" w:rsidP="009C286D">
      <w:pPr>
        <w:pStyle w:val="Heading1"/>
      </w:pPr>
      <w:bookmarkStart w:id="86" w:name="_Toc77140108"/>
      <w:bookmarkStart w:id="87" w:name="_Toc145987616"/>
      <w:r>
        <w:t>PyMOL i</w:t>
      </w:r>
      <w:r w:rsidR="009C286D" w:rsidRPr="002148D2">
        <w:t>ntegration</w:t>
      </w:r>
      <w:bookmarkEnd w:id="86"/>
      <w:bookmarkEnd w:id="87"/>
    </w:p>
    <w:p w:rsidR="009C286D" w:rsidRPr="007502B7" w:rsidRDefault="009C286D" w:rsidP="009C286D">
      <w:r w:rsidRPr="007502B7">
        <w:t>PyMOL</w:t>
      </w:r>
      <w:r w:rsidRPr="007502B7">
        <w:rPr>
          <w:rStyle w:val="FootnoteReference"/>
        </w:rPr>
        <w:footnoteReference w:id="3"/>
      </w:r>
      <w:r w:rsidR="00991339">
        <w:t xml:space="preserve"> is an open </w:t>
      </w:r>
      <w:r w:rsidRPr="007502B7">
        <w:t>source visualization program well suited to produce high quality images of small molecules and biological macromolecules such as proteins.</w:t>
      </w:r>
      <w:r w:rsidR="00991339">
        <w:t xml:space="preserve"> </w:t>
      </w:r>
      <w:r w:rsidRPr="007502B7">
        <w:t xml:space="preserve">One of the main advantages of PyMOL is its powerful scripting language. Using </w:t>
      </w:r>
      <w:r w:rsidR="00991339">
        <w:t>the</w:t>
      </w:r>
      <w:r w:rsidRPr="007502B7">
        <w:t xml:space="preserve"> Python script ‘</w:t>
      </w:r>
      <w:r w:rsidRPr="007502B7">
        <w:rPr>
          <w:rFonts w:ascii="Courier New" w:hAnsi="Courier New"/>
        </w:rPr>
        <w:t>pharao.py</w:t>
      </w:r>
      <w:r w:rsidRPr="007502B7">
        <w:t>’ , which can be i</w:t>
      </w:r>
      <w:r w:rsidRPr="007502B7">
        <w:t>n</w:t>
      </w:r>
      <w:r w:rsidRPr="007502B7">
        <w:t xml:space="preserve">stalled as a </w:t>
      </w:r>
      <w:r w:rsidR="00FD0FC2" w:rsidRPr="007502B7">
        <w:t>plug-in</w:t>
      </w:r>
      <w:r w:rsidRPr="007502B7">
        <w:t xml:space="preserve">, it is now possible to integrate the </w:t>
      </w:r>
      <w:r w:rsidRPr="007502B7">
        <w:rPr>
          <w:i/>
        </w:rPr>
        <w:t>Pharao</w:t>
      </w:r>
      <w:r w:rsidRPr="007502B7">
        <w:t xml:space="preserve"> functiona</w:t>
      </w:r>
      <w:r w:rsidRPr="007502B7">
        <w:t>l</w:t>
      </w:r>
      <w:r w:rsidRPr="007502B7">
        <w:t>ity into PyMOL.</w:t>
      </w:r>
    </w:p>
    <w:p w:rsidR="009C286D" w:rsidRDefault="009C286D" w:rsidP="009C286D">
      <w:pPr>
        <w:pStyle w:val="Caption"/>
      </w:pPr>
      <w:r>
        <w:t xml:space="preserve">Figure </w:t>
      </w:r>
      <w:fldSimple w:instr=" SEQ Figure \* ARABIC ">
        <w:r w:rsidR="00991339">
          <w:rPr>
            <w:noProof/>
          </w:rPr>
          <w:t>7</w:t>
        </w:r>
      </w:fldSimple>
      <w:r w:rsidR="00991339">
        <w:t>.</w:t>
      </w:r>
      <w:r>
        <w:t xml:space="preserve"> Example pharmacophore visualization in PyMOL.</w:t>
      </w:r>
    </w:p>
    <w:p w:rsidR="009C286D" w:rsidRPr="007502B7" w:rsidRDefault="0078248C" w:rsidP="00991339">
      <w:pPr>
        <w:spacing w:before="240" w:after="480"/>
        <w:jc w:val="center"/>
      </w:pPr>
      <w:r>
        <w:rPr>
          <w:noProof/>
        </w:rPr>
        <w:drawing>
          <wp:inline distT="0" distB="0" distL="0" distR="0">
            <wp:extent cx="5293360" cy="3820160"/>
            <wp:effectExtent l="25400" t="0" r="0" b="0"/>
            <wp:docPr id="100" name="Picture 100" descr="pharao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harao_ex"/>
                    <pic:cNvPicPr>
                      <a:picLocks noChangeAspect="1" noChangeArrowheads="1"/>
                    </pic:cNvPicPr>
                  </pic:nvPicPr>
                  <pic:blipFill>
                    <a:blip r:embed="rId27"/>
                    <a:srcRect/>
                    <a:stretch>
                      <a:fillRect/>
                    </a:stretch>
                  </pic:blipFill>
                  <pic:spPr bwMode="auto">
                    <a:xfrm>
                      <a:off x="0" y="0"/>
                      <a:ext cx="5293360" cy="3820160"/>
                    </a:xfrm>
                    <a:prstGeom prst="rect">
                      <a:avLst/>
                    </a:prstGeom>
                    <a:noFill/>
                    <a:ln w="9525">
                      <a:noFill/>
                      <a:miter lim="800000"/>
                      <a:headEnd/>
                      <a:tailEnd/>
                    </a:ln>
                  </pic:spPr>
                </pic:pic>
              </a:graphicData>
            </a:graphic>
          </wp:inline>
        </w:drawing>
      </w:r>
    </w:p>
    <w:p w:rsidR="009C286D" w:rsidRPr="007502B7" w:rsidRDefault="009C286D" w:rsidP="009C286D">
      <w:pPr>
        <w:pStyle w:val="Heading2"/>
      </w:pPr>
      <w:bookmarkStart w:id="88" w:name="_Toc77140109"/>
      <w:bookmarkStart w:id="89" w:name="_Toc145987617"/>
      <w:r w:rsidRPr="007502B7">
        <w:t>Installation</w:t>
      </w:r>
      <w:bookmarkEnd w:id="88"/>
      <w:r w:rsidR="00077D05">
        <w:t xml:space="preserve"> on Mac OS X</w:t>
      </w:r>
      <w:bookmarkEnd w:id="89"/>
    </w:p>
    <w:p w:rsidR="009C286D" w:rsidRPr="007502B7" w:rsidRDefault="009C286D" w:rsidP="00853B56">
      <w:pPr>
        <w:jc w:val="left"/>
      </w:pPr>
      <w:r w:rsidRPr="007502B7">
        <w:t xml:space="preserve">In order to install the </w:t>
      </w:r>
      <w:r w:rsidRPr="007502B7">
        <w:rPr>
          <w:i/>
        </w:rPr>
        <w:t>Pharao</w:t>
      </w:r>
      <w:r w:rsidRPr="007502B7">
        <w:t xml:space="preserve"> </w:t>
      </w:r>
      <w:r w:rsidR="00FD0FC2" w:rsidRPr="007502B7">
        <w:t>plug-in</w:t>
      </w:r>
      <w:r w:rsidRPr="007502B7">
        <w:t xml:space="preserve"> </w:t>
      </w:r>
      <w:r w:rsidR="00077D05">
        <w:t xml:space="preserve">under Mac OS X, </w:t>
      </w:r>
      <w:r w:rsidRPr="007502B7">
        <w:t xml:space="preserve">proceed </w:t>
      </w:r>
      <w:r w:rsidR="00991339">
        <w:t xml:space="preserve">according </w:t>
      </w:r>
      <w:r w:rsidRPr="007502B7">
        <w:t>the following steps:</w:t>
      </w:r>
    </w:p>
    <w:p w:rsidR="009C286D" w:rsidRPr="007502B7" w:rsidRDefault="009C286D" w:rsidP="00853B56">
      <w:pPr>
        <w:numPr>
          <w:ilvl w:val="0"/>
          <w:numId w:val="14"/>
        </w:numPr>
        <w:jc w:val="left"/>
      </w:pPr>
      <w:r w:rsidRPr="007502B7">
        <w:t>Change the application name ‘MacPyMOL.app’ in</w:t>
      </w:r>
      <w:r w:rsidR="00077D05">
        <w:t>to</w:t>
      </w:r>
      <w:r w:rsidRPr="007502B7">
        <w:t xml:space="preserve"> ‘P</w:t>
      </w:r>
      <w:r w:rsidR="00853B56">
        <w:t>y</w:t>
      </w:r>
      <w:r w:rsidRPr="007502B7">
        <w:t>MOLX11Hybrid.app’.</w:t>
      </w:r>
    </w:p>
    <w:p w:rsidR="00991339" w:rsidRDefault="009C286D" w:rsidP="00853B56">
      <w:pPr>
        <w:numPr>
          <w:ilvl w:val="0"/>
          <w:numId w:val="14"/>
        </w:numPr>
        <w:jc w:val="left"/>
      </w:pPr>
      <w:r w:rsidRPr="007502B7">
        <w:t>Copy ‘</w:t>
      </w:r>
      <w:r w:rsidRPr="00991339">
        <w:rPr>
          <w:rFonts w:ascii="Courier New" w:hAnsi="Courier New"/>
        </w:rPr>
        <w:t>pharao.py</w:t>
      </w:r>
      <w:r w:rsidR="00991339">
        <w:t>’ to the following location:</w:t>
      </w:r>
      <w:r w:rsidR="00991339">
        <w:br/>
      </w:r>
      <w:r w:rsidR="00991339">
        <w:br/>
      </w:r>
      <w:r w:rsidRPr="00991339">
        <w:rPr>
          <w:rFonts w:ascii="Courier New" w:hAnsi="Courier New"/>
          <w:sz w:val="20"/>
        </w:rPr>
        <w:t>/Applications/PyMOLX11Hybrid.app/pymol/modules/pmg_tk/startup/</w:t>
      </w:r>
    </w:p>
    <w:p w:rsidR="009C286D" w:rsidRPr="007502B7" w:rsidRDefault="009C286D" w:rsidP="00853B56">
      <w:pPr>
        <w:numPr>
          <w:ilvl w:val="0"/>
          <w:numId w:val="14"/>
        </w:numPr>
        <w:jc w:val="left"/>
      </w:pPr>
      <w:r w:rsidRPr="007502B7">
        <w:t xml:space="preserve">Start PyMOL and activate the </w:t>
      </w:r>
      <w:r w:rsidR="00FD0FC2" w:rsidRPr="007502B7">
        <w:t>plug-in</w:t>
      </w:r>
      <w:r w:rsidRPr="007502B7">
        <w:t xml:space="preserve"> by choosing ‘Pharao...’ from the ‘Plugin’ menu.</w:t>
      </w:r>
    </w:p>
    <w:p w:rsidR="009C286D" w:rsidRPr="007502B7" w:rsidRDefault="009C286D" w:rsidP="009C286D">
      <w:pPr>
        <w:jc w:val="left"/>
      </w:pPr>
      <w:r w:rsidRPr="007502B7">
        <w:t>If successful, a new window containing a simple menu will show up.</w:t>
      </w:r>
    </w:p>
    <w:p w:rsidR="009C286D" w:rsidRPr="007502B7" w:rsidRDefault="009C286D" w:rsidP="009C286D">
      <w:pPr>
        <w:pStyle w:val="Heading2"/>
      </w:pPr>
      <w:bookmarkStart w:id="90" w:name="_Toc77140110"/>
      <w:bookmarkStart w:id="91" w:name="_Toc145987618"/>
      <w:r w:rsidRPr="007502B7">
        <w:t>Usage</w:t>
      </w:r>
      <w:bookmarkEnd w:id="90"/>
      <w:bookmarkEnd w:id="91"/>
    </w:p>
    <w:p w:rsidR="009C286D" w:rsidRPr="007502B7" w:rsidRDefault="009C286D" w:rsidP="009C286D">
      <w:r w:rsidRPr="007502B7">
        <w:t xml:space="preserve">The </w:t>
      </w:r>
      <w:r w:rsidRPr="00853B56">
        <w:rPr>
          <w:i/>
        </w:rPr>
        <w:t>Pharao</w:t>
      </w:r>
      <w:r w:rsidR="00FD0FC2">
        <w:t xml:space="preserve"> PyMOL p</w:t>
      </w:r>
      <w:r w:rsidRPr="007502B7">
        <w:t>lug</w:t>
      </w:r>
      <w:r w:rsidR="00FD0FC2">
        <w:t>-</w:t>
      </w:r>
      <w:r w:rsidRPr="007502B7">
        <w:t>in menu offers four options:</w:t>
      </w:r>
    </w:p>
    <w:p w:rsidR="00853B56" w:rsidRDefault="009C286D" w:rsidP="00853B56">
      <w:pPr>
        <w:numPr>
          <w:ilvl w:val="0"/>
          <w:numId w:val="15"/>
        </w:numPr>
        <w:spacing w:before="240"/>
        <w:ind w:left="1570" w:hanging="357"/>
        <w:jc w:val="left"/>
      </w:pPr>
      <w:r w:rsidRPr="007502B7">
        <w:rPr>
          <w:b/>
          <w:u w:val="single"/>
        </w:rPr>
        <w:t xml:space="preserve">Create </w:t>
      </w:r>
      <w:r w:rsidR="0052730A">
        <w:rPr>
          <w:b/>
          <w:u w:val="single"/>
        </w:rPr>
        <w:t>p</w:t>
      </w:r>
      <w:r w:rsidRPr="007502B7">
        <w:rPr>
          <w:b/>
          <w:u w:val="single"/>
        </w:rPr>
        <w:t>harmacophore</w:t>
      </w:r>
      <w:r w:rsidR="00853B56">
        <w:t xml:space="preserve"> </w:t>
      </w:r>
    </w:p>
    <w:p w:rsidR="00853B56" w:rsidRDefault="009C286D" w:rsidP="00853B56">
      <w:pPr>
        <w:ind w:left="1571"/>
      </w:pPr>
      <w:r w:rsidRPr="007502B7">
        <w:t>To create a new pharmacophore the user first has to select a co</w:t>
      </w:r>
      <w:r w:rsidRPr="007502B7">
        <w:t>m</w:t>
      </w:r>
      <w:r w:rsidRPr="007502B7">
        <w:t>pound with the</w:t>
      </w:r>
      <w:r w:rsidR="00853B56">
        <w:t xml:space="preserve"> default selection name (sele). </w:t>
      </w:r>
      <w:r w:rsidRPr="007502B7">
        <w:t xml:space="preserve">The </w:t>
      </w:r>
      <w:r w:rsidRPr="007502B7">
        <w:rPr>
          <w:i/>
        </w:rPr>
        <w:t>Pharao</w:t>
      </w:r>
      <w:r w:rsidRPr="007502B7">
        <w:t xml:space="preserve"> ap</w:t>
      </w:r>
      <w:r w:rsidR="00853B56">
        <w:t>plic</w:t>
      </w:r>
      <w:r w:rsidR="00853B56">
        <w:t>a</w:t>
      </w:r>
      <w:r w:rsidR="00853B56">
        <w:t>tion should be located at:</w:t>
      </w:r>
    </w:p>
    <w:p w:rsidR="00853B56" w:rsidRDefault="009C286D" w:rsidP="00853B56">
      <w:pPr>
        <w:ind w:left="1571"/>
        <w:jc w:val="left"/>
      </w:pPr>
      <w:r w:rsidRPr="007A0603">
        <w:rPr>
          <w:rFonts w:ascii="Courier New" w:hAnsi="Courier New"/>
          <w:sz w:val="20"/>
        </w:rPr>
        <w:t>/</w:t>
      </w:r>
      <w:r w:rsidR="007A0603">
        <w:rPr>
          <w:rFonts w:ascii="Courier New" w:hAnsi="Courier New"/>
          <w:sz w:val="20"/>
        </w:rPr>
        <w:t>usr/local/bin/pharao</w:t>
      </w:r>
    </w:p>
    <w:p w:rsidR="009C286D" w:rsidRPr="007502B7" w:rsidRDefault="009C286D" w:rsidP="00853B56">
      <w:pPr>
        <w:ind w:left="1571"/>
      </w:pPr>
      <w:r w:rsidRPr="007502B7">
        <w:t xml:space="preserve">After executing </w:t>
      </w:r>
      <w:r w:rsidRPr="007502B7">
        <w:rPr>
          <w:i/>
        </w:rPr>
        <w:t>Pharao</w:t>
      </w:r>
      <w:r w:rsidRPr="007502B7">
        <w:t xml:space="preserve">, all temporary files are removed and the pharmacophore is </w:t>
      </w:r>
      <w:r w:rsidR="00853B56">
        <w:t>displayed and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Read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Instead of calculating a pharmacophore it is also possible to read a pharmacophore file. Only files with </w:t>
      </w:r>
      <w:r w:rsidRPr="007502B7">
        <w:rPr>
          <w:rFonts w:ascii="Courier New" w:hAnsi="Courier New"/>
        </w:rPr>
        <w:t>.phar</w:t>
      </w:r>
      <w:r w:rsidRPr="007502B7">
        <w:t xml:space="preserve"> extension are reco</w:t>
      </w:r>
      <w:r w:rsidRPr="007502B7">
        <w:t>g</w:t>
      </w:r>
      <w:r w:rsidRPr="007502B7">
        <w:t>nized. The pharmaco</w:t>
      </w:r>
      <w:r w:rsidR="00853B56">
        <w:t>phore is also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Write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Save the last calculated or read pharmacophore in the file format described in section </w:t>
      </w:r>
      <w:r w:rsidR="00C12EA5" w:rsidRPr="007502B7">
        <w:fldChar w:fldCharType="begin"/>
      </w:r>
      <w:r w:rsidRPr="007502B7">
        <w:instrText xml:space="preserve"> REF _Ref36272513 \r \h </w:instrText>
      </w:r>
      <w:r w:rsidR="00C12EA5" w:rsidRPr="007502B7">
        <w:fldChar w:fldCharType="separate"/>
      </w:r>
      <w:r w:rsidR="00853B56">
        <w:t>2.1.2</w:t>
      </w:r>
      <w:r w:rsidR="00C12EA5" w:rsidRPr="007502B7">
        <w:fldChar w:fldCharType="end"/>
      </w:r>
      <w:r w:rsidR="00853B56">
        <w:t>.</w:t>
      </w:r>
    </w:p>
    <w:p w:rsidR="00853B56" w:rsidRDefault="009C286D" w:rsidP="00853B56">
      <w:pPr>
        <w:numPr>
          <w:ilvl w:val="0"/>
          <w:numId w:val="15"/>
        </w:numPr>
        <w:spacing w:before="240"/>
        <w:ind w:left="1570" w:hanging="357"/>
        <w:jc w:val="left"/>
        <w:rPr>
          <w:b/>
          <w:u w:val="single"/>
        </w:rPr>
      </w:pPr>
      <w:r w:rsidRPr="007502B7">
        <w:rPr>
          <w:b/>
          <w:u w:val="single"/>
        </w:rPr>
        <w:t xml:space="preserve">Create </w:t>
      </w:r>
      <w:r w:rsidR="0052730A">
        <w:rPr>
          <w:b/>
          <w:u w:val="single"/>
        </w:rPr>
        <w:t>e</w:t>
      </w:r>
      <w:r w:rsidRPr="007502B7">
        <w:rPr>
          <w:b/>
          <w:u w:val="single"/>
        </w:rPr>
        <w:t xml:space="preserve">xclusion </w:t>
      </w:r>
      <w:r w:rsidR="0052730A">
        <w:rPr>
          <w:b/>
          <w:u w:val="single"/>
        </w:rPr>
        <w:t>s</w:t>
      </w:r>
      <w:r w:rsidRPr="007502B7">
        <w:rPr>
          <w:b/>
          <w:u w:val="single"/>
        </w:rPr>
        <w:t>pheres</w:t>
      </w:r>
    </w:p>
    <w:p w:rsidR="009C286D" w:rsidRPr="00853B56" w:rsidRDefault="009C286D" w:rsidP="00853B56">
      <w:pPr>
        <w:ind w:left="1571"/>
      </w:pPr>
      <w:r w:rsidRPr="007502B7">
        <w:t xml:space="preserve">Exclusion spheres are pharmacophore points and are generated based on the environment of the selected compound. All atoms of the target within a distance smaller than 4.5 </w:t>
      </w:r>
      <w:r w:rsidR="00044C95">
        <w:t>Å of the ligand</w:t>
      </w:r>
      <w:r w:rsidRPr="007502B7">
        <w:t xml:space="preserve"> will correspond to a sphere with sigma 0.7 </w:t>
      </w:r>
      <w:r w:rsidRPr="00354F62">
        <w:t>Å</w:t>
      </w:r>
      <w:r w:rsidRPr="007502B7">
        <w:t>.</w:t>
      </w:r>
      <w:r w:rsidR="00853B56">
        <w:t xml:space="preserve"> </w:t>
      </w:r>
      <w:r w:rsidRPr="007502B7">
        <w:t>The generated pharm</w:t>
      </w:r>
      <w:r w:rsidRPr="007502B7">
        <w:t>a</w:t>
      </w:r>
      <w:r w:rsidRPr="007502B7">
        <w:t>cophore points are saved internally. If there was already a pha</w:t>
      </w:r>
      <w:r w:rsidRPr="007502B7">
        <w:t>r</w:t>
      </w:r>
      <w:r w:rsidRPr="007502B7">
        <w:t>macophore saved, they will be appended to it.</w:t>
      </w:r>
    </w:p>
    <w:p w:rsidR="00F62BFD" w:rsidRDefault="00F62BFD" w:rsidP="009C286D">
      <w:pPr>
        <w:pStyle w:val="Heading1"/>
      </w:pPr>
      <w:bookmarkStart w:id="92" w:name="_Toc77140115"/>
      <w:bookmarkStart w:id="93" w:name="_Toc145987619"/>
      <w:r>
        <w:t>Revision</w:t>
      </w:r>
      <w:r w:rsidR="009C286D" w:rsidRPr="0014606C">
        <w:t xml:space="preserve"> </w:t>
      </w:r>
      <w:r w:rsidR="00991339">
        <w:t>h</w:t>
      </w:r>
      <w:r w:rsidR="009C286D" w:rsidRPr="0014606C">
        <w:t>istory</w:t>
      </w:r>
      <w:bookmarkEnd w:id="92"/>
      <w:bookmarkEnd w:id="93"/>
    </w:p>
    <w:p w:rsidR="009C286D" w:rsidRPr="00F62BFD" w:rsidRDefault="00F62BFD" w:rsidP="00F62BFD">
      <w:pPr>
        <w:pStyle w:val="Heading2"/>
      </w:pPr>
      <w:bookmarkStart w:id="94" w:name="_Toc145987620"/>
      <w:r>
        <w:t>Version 1.0</w:t>
      </w:r>
      <w:bookmarkEnd w:id="94"/>
    </w:p>
    <w:p w:rsidR="009C286D" w:rsidRPr="009F7077" w:rsidRDefault="00F62BFD" w:rsidP="009C286D">
      <w:r>
        <w:t>Initial release</w:t>
      </w:r>
    </w:p>
    <w:p w:rsidR="006B538D" w:rsidRDefault="006B538D" w:rsidP="006B538D">
      <w:pPr>
        <w:pStyle w:val="Heading3"/>
      </w:pPr>
      <w:r>
        <w:t>Version 1.0.2</w:t>
      </w:r>
    </w:p>
    <w:p w:rsidR="006B538D" w:rsidRPr="009F7077" w:rsidRDefault="006B538D" w:rsidP="006B538D">
      <w:r w:rsidRPr="009F7077">
        <w:t xml:space="preserve">Added three additional options: </w:t>
      </w:r>
      <w:r w:rsidRPr="009F7077">
        <w:rPr>
          <w:rFonts w:ascii="Courier New" w:hAnsi="Courier New"/>
          <w:b/>
        </w:rPr>
        <w:t>--cutOff</w:t>
      </w:r>
      <w:r w:rsidRPr="009F7077">
        <w:t xml:space="preserve">, </w:t>
      </w:r>
      <w:r w:rsidRPr="005836C9">
        <w:rPr>
          <w:rFonts w:ascii="Courier New" w:hAnsi="Courier New"/>
          <w:b/>
        </w:rPr>
        <w:t>--best</w:t>
      </w:r>
      <w:r w:rsidRPr="009F7077">
        <w:t xml:space="preserve"> and </w:t>
      </w:r>
      <w:r w:rsidRPr="009F7077">
        <w:rPr>
          <w:rFonts w:ascii="Courier New" w:hAnsi="Courier New"/>
          <w:b/>
        </w:rPr>
        <w:t>--rankby</w:t>
      </w:r>
      <w:r w:rsidRPr="009F7077">
        <w:t>. U</w:t>
      </w:r>
      <w:r w:rsidRPr="009F7077">
        <w:t>s</w:t>
      </w:r>
      <w:r w:rsidRPr="009F7077">
        <w:t>ing these options it is now possible to reduce the reported information to only relevant structures. Both options can be combined and have an i</w:t>
      </w:r>
      <w:r w:rsidRPr="009F7077">
        <w:t>n</w:t>
      </w:r>
      <w:r w:rsidRPr="009F7077">
        <w:t xml:space="preserve">fluence on the </w:t>
      </w:r>
      <w:r w:rsidRPr="009F7077">
        <w:rPr>
          <w:rFonts w:ascii="Courier New" w:hAnsi="Courier New"/>
          <w:b/>
        </w:rPr>
        <w:t>-p</w:t>
      </w:r>
      <w:r w:rsidRPr="009F7077">
        <w:t xml:space="preserve">, </w:t>
      </w:r>
      <w:r w:rsidRPr="009F7077">
        <w:rPr>
          <w:rFonts w:ascii="Courier New" w:hAnsi="Courier New"/>
          <w:b/>
        </w:rPr>
        <w:t>-o</w:t>
      </w:r>
      <w:r w:rsidRPr="009F7077">
        <w:t xml:space="preserve"> and </w:t>
      </w:r>
      <w:r w:rsidRPr="009F7077">
        <w:rPr>
          <w:rFonts w:ascii="Courier New" w:hAnsi="Courier New"/>
          <w:b/>
        </w:rPr>
        <w:t>-s</w:t>
      </w:r>
      <w:r w:rsidRPr="009F7077">
        <w:t xml:space="preserve"> options.</w:t>
      </w:r>
    </w:p>
    <w:p w:rsidR="006B538D" w:rsidRPr="009F7077" w:rsidRDefault="006B538D" w:rsidP="006B538D">
      <w:r w:rsidRPr="009F7077">
        <w:t xml:space="preserve">Added option </w:t>
      </w:r>
      <w:r w:rsidRPr="005836C9">
        <w:rPr>
          <w:rFonts w:ascii="Courier New" w:hAnsi="Courier New"/>
          <w:b/>
        </w:rPr>
        <w:t>--info</w:t>
      </w:r>
      <w:r w:rsidRPr="009F7077">
        <w:t xml:space="preserve"> in order to provide for each command detailed i</w:t>
      </w:r>
      <w:r w:rsidRPr="009F7077">
        <w:t>n</w:t>
      </w:r>
      <w:r w:rsidRPr="009F7077">
        <w:t>formation.</w:t>
      </w:r>
    </w:p>
    <w:p w:rsidR="006B538D" w:rsidRPr="00D84B4A" w:rsidRDefault="006B538D" w:rsidP="006B538D">
      <w:pPr>
        <w:pStyle w:val="Heading3"/>
      </w:pPr>
      <w:r>
        <w:t>Version 1.0.3</w:t>
      </w:r>
    </w:p>
    <w:p w:rsidR="006B538D" w:rsidRPr="009F7077" w:rsidRDefault="006B538D" w:rsidP="006B538D">
      <w:r w:rsidRPr="009F7077">
        <w:t xml:space="preserve">Added </w:t>
      </w:r>
      <w:r w:rsidRPr="00D84B4A">
        <w:rPr>
          <w:rFonts w:ascii="Courier New" w:hAnsi="Courier New"/>
          <w:b/>
        </w:rPr>
        <w:t>--combConf</w:t>
      </w:r>
      <w:r w:rsidRPr="009F7077">
        <w:t xml:space="preserve"> option.</w:t>
      </w:r>
    </w:p>
    <w:p w:rsidR="006B538D" w:rsidRPr="009F7077" w:rsidRDefault="006B538D" w:rsidP="006B538D">
      <w:r w:rsidRPr="009F7077">
        <w:t xml:space="preserve">Added </w:t>
      </w:r>
      <w:r>
        <w:t>the</w:t>
      </w:r>
      <w:r w:rsidRPr="009F7077">
        <w:t xml:space="preserve"> PyMOL integration.</w:t>
      </w:r>
    </w:p>
    <w:p w:rsidR="006B538D" w:rsidRPr="009F7077" w:rsidRDefault="006B538D" w:rsidP="006B538D">
      <w:pPr>
        <w:pStyle w:val="Heading3"/>
      </w:pPr>
      <w:r>
        <w:t>Version 1.0.5</w:t>
      </w:r>
    </w:p>
    <w:p w:rsidR="006B538D" w:rsidRPr="009F7077" w:rsidRDefault="006B538D" w:rsidP="006B538D">
      <w:r w:rsidRPr="009F7077">
        <w:t xml:space="preserve">Added </w:t>
      </w:r>
      <w:r w:rsidRPr="003D5220">
        <w:rPr>
          <w:rFonts w:ascii="Courier New" w:hAnsi="Courier New"/>
          <w:b/>
        </w:rPr>
        <w:t>--merge</w:t>
      </w:r>
      <w:r w:rsidRPr="009F7077">
        <w:t xml:space="preserve"> option.</w:t>
      </w:r>
    </w:p>
    <w:p w:rsidR="006B538D" w:rsidRPr="009F7077" w:rsidRDefault="006B538D" w:rsidP="006B538D">
      <w:pPr>
        <w:pStyle w:val="Heading3"/>
      </w:pPr>
      <w:r>
        <w:t>Version 1.0.7</w:t>
      </w:r>
    </w:p>
    <w:p w:rsidR="006B538D" w:rsidRPr="009F7077" w:rsidRDefault="006B538D" w:rsidP="006B538D">
      <w:r w:rsidRPr="009F7077">
        <w:t xml:space="preserve">Added the </w:t>
      </w:r>
      <w:r w:rsidRPr="003D5220">
        <w:rPr>
          <w:rFonts w:ascii="Courier New" w:hAnsi="Courier New"/>
          <w:b/>
        </w:rPr>
        <w:t>--noNormal</w:t>
      </w:r>
      <w:r w:rsidRPr="009F7077">
        <w:t xml:space="preserve"> option.</w:t>
      </w:r>
    </w:p>
    <w:p w:rsidR="006B538D" w:rsidRPr="009F7077" w:rsidRDefault="006B538D" w:rsidP="006B538D">
      <w:pPr>
        <w:rPr>
          <w:ins w:id="95" w:author="Gert Thijs" w:date="2007-04-19T16:13:00Z"/>
        </w:rPr>
      </w:pPr>
      <w:r w:rsidRPr="009F7077">
        <w:t>Extended the information about the two different score schemes in se</w:t>
      </w:r>
      <w:r w:rsidRPr="009F7077">
        <w:t>c</w:t>
      </w:r>
      <w:r w:rsidRPr="009F7077">
        <w:t xml:space="preserve">tion </w:t>
      </w:r>
      <w:r w:rsidRPr="009F7077">
        <w:fldChar w:fldCharType="begin"/>
      </w:r>
      <w:r w:rsidRPr="009F7077">
        <w:instrText xml:space="preserve"> REF _Ref54765704 \r \h </w:instrText>
      </w:r>
      <w:r w:rsidRPr="009F7077">
        <w:fldChar w:fldCharType="separate"/>
      </w:r>
      <w:r>
        <w:t>2.4</w:t>
      </w:r>
      <w:r>
        <w:t>.</w:t>
      </w:r>
      <w:r>
        <w:t>4</w:t>
      </w:r>
      <w:r w:rsidRPr="009F7077">
        <w:fldChar w:fldCharType="end"/>
      </w:r>
      <w:r w:rsidRPr="009F7077">
        <w:t>.</w:t>
      </w:r>
    </w:p>
    <w:p w:rsidR="006B538D" w:rsidRPr="009F7077" w:rsidRDefault="006B538D" w:rsidP="006B538D">
      <w:pPr>
        <w:pStyle w:val="Heading3"/>
      </w:pPr>
      <w:r>
        <w:t>Version 1.0.8</w:t>
      </w:r>
    </w:p>
    <w:p w:rsidR="006B538D" w:rsidRPr="009F7077" w:rsidRDefault="006B538D" w:rsidP="006B538D">
      <w:r w:rsidRPr="009F7077">
        <w:t>Introduced three metrics: TANIMOTO (instead of SCORE), TVERSKY_REF (instead of VRATIO) and TVERSKY_DB.</w:t>
      </w:r>
    </w:p>
    <w:p w:rsidR="009C286D" w:rsidRPr="00742966" w:rsidRDefault="009C286D" w:rsidP="009C286D"/>
    <w:sectPr w:rsidR="009C286D" w:rsidRPr="00742966" w:rsidSect="00767926">
      <w:pgSz w:w="11900" w:h="16840"/>
      <w:pgMar w:top="1304" w:right="1134" w:bottom="1418" w:left="1134" w:header="567" w:footer="680" w:gutter="567"/>
      <w:printerSettings r:id="rId2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9C286D">
    <w:pPr>
      <w:pStyle w:val="Footer"/>
    </w:pPr>
    <w:r>
      <w:tab/>
      <w:t>© 2005-2010 Silicos NV</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F4311B">
    <w:pPr>
      <w:pStyle w:val="Footer"/>
      <w:pBdr>
        <w:top w:val="none" w:sz="0" w:space="0" w:color="auto"/>
      </w:pBd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87F71" w:rsidRDefault="00C87F71" w:rsidP="006D44FD">
      <w:pPr>
        <w:pStyle w:val="FootnoteText"/>
        <w:jc w:val="left"/>
      </w:pPr>
      <w:r>
        <w:rPr>
          <w:rStyle w:val="FootnoteReference"/>
        </w:rPr>
        <w:footnoteRef/>
      </w:r>
      <w:r>
        <w:t xml:space="preserve"> Green J.; Kahn S.; Savoi H.; Sprague P.; Teig S. Chemical function queries for 3D dat</w:t>
      </w:r>
      <w:r>
        <w:t>a</w:t>
      </w:r>
      <w:r>
        <w:t xml:space="preserve">base search. </w:t>
      </w:r>
      <w:r w:rsidRPr="00354F62">
        <w:rPr>
          <w:i/>
        </w:rPr>
        <w:t>J. Chem. Inf. Comput. Sci</w:t>
      </w:r>
      <w:r w:rsidRPr="00354F62">
        <w:t xml:space="preserve">. </w:t>
      </w:r>
      <w:r w:rsidRPr="00354F62">
        <w:rPr>
          <w:b/>
        </w:rPr>
        <w:t>1994</w:t>
      </w:r>
      <w:r w:rsidRPr="00354F62">
        <w:t xml:space="preserve">, </w:t>
      </w:r>
      <w:r w:rsidRPr="00354F62">
        <w:rPr>
          <w:i/>
        </w:rPr>
        <w:t>34</w:t>
      </w:r>
      <w:r w:rsidRPr="00354F62">
        <w:t>, 1297-1308</w:t>
      </w:r>
    </w:p>
  </w:footnote>
  <w:footnote w:id="0">
    <w:p w:rsidR="00C87F71" w:rsidRDefault="00C87F71">
      <w:pPr>
        <w:pStyle w:val="FootnoteText"/>
      </w:pPr>
      <w:r>
        <w:rPr>
          <w:rStyle w:val="FootnoteReference"/>
        </w:rPr>
        <w:footnoteRef/>
      </w:r>
      <w:r>
        <w:t xml:space="preserve"> Grant, et al. 1996. J.Comp.Chem., 17, 1653-66. </w:t>
      </w:r>
    </w:p>
  </w:footnote>
  <w:footnote w:id="1">
    <w:p w:rsidR="00C87F71" w:rsidRDefault="00C87F71">
      <w:pPr>
        <w:pStyle w:val="FootnoteText"/>
      </w:pPr>
      <w:r>
        <w:rPr>
          <w:rStyle w:val="FootnoteReference"/>
        </w:rPr>
        <w:footnoteRef/>
      </w:r>
      <w:r>
        <w:t xml:space="preserve"> [O] means that the argument is optional, and [R] indicates that the argument is r</w:t>
      </w:r>
      <w:r>
        <w:t>e</w:t>
      </w:r>
      <w:r>
        <w:t>quired. Not specifying a required argument will cause the program to quit.</w:t>
      </w:r>
    </w:p>
  </w:footnote>
  <w:footnote w:id="2">
    <w:p w:rsidR="00C87F71" w:rsidRDefault="00C87F71">
      <w:pPr>
        <w:pStyle w:val="FootnoteText"/>
      </w:pPr>
      <w:r>
        <w:rPr>
          <w:rStyle w:val="FootnoteReference"/>
        </w:rPr>
        <w:footnoteRef/>
      </w:r>
      <w:r>
        <w:t xml:space="preserve"> N/A stands for ‘not applicable’.</w:t>
      </w:r>
    </w:p>
  </w:footnote>
  <w:footnote w:id="3">
    <w:p w:rsidR="00C87F71" w:rsidRDefault="00C87F71">
      <w:pPr>
        <w:pStyle w:val="FootnoteText"/>
      </w:pPr>
      <w:r>
        <w:rPr>
          <w:rStyle w:val="FootnoteReference"/>
        </w:rPr>
        <w:footnoteRef/>
      </w:r>
      <w:r>
        <w:t xml:space="preserve"> DeLano Scientific LLC, USA</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9C286D">
    <w:pPr>
      <w:pStyle w:val="Header"/>
    </w:pPr>
    <w:r>
      <w:t>Pharao</w:t>
    </w:r>
    <w:r>
      <w:tab/>
    </w:r>
    <w:r>
      <w:tab/>
    </w:r>
    <w:fldSimple w:instr=" PAGE ">
      <w:r w:rsidR="0052730A">
        <w:rPr>
          <w:noProof/>
        </w:rPr>
        <w:t>22</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F4311B">
    <w:pPr>
      <w:pStyle w:val="Header"/>
      <w:pBdr>
        <w:bottom w:val="none" w:sz="0" w:space="0" w:color="auto"/>
      </w:pBdr>
    </w:pP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96C0BB4"/>
    <w:lvl w:ilvl="0">
      <w:start w:val="1"/>
      <w:numFmt w:val="decimal"/>
      <w:pStyle w:val="Code"/>
      <w:lvlText w:val="%1"/>
      <w:lvlJc w:val="left"/>
      <w:pPr>
        <w:tabs>
          <w:tab w:val="num" w:pos="360"/>
        </w:tabs>
        <w:ind w:left="360" w:hanging="360"/>
      </w:pPr>
      <w:rPr>
        <w:rFonts w:hint="default"/>
        <w:sz w:val="18"/>
      </w:rPr>
    </w:lvl>
  </w:abstractNum>
  <w:abstractNum w:abstractNumId="1">
    <w:nsid w:val="056E6DC1"/>
    <w:multiLevelType w:val="hybridMultilevel"/>
    <w:tmpl w:val="91F4CEEA"/>
    <w:lvl w:ilvl="0" w:tplc="00050409">
      <w:start w:val="1"/>
      <w:numFmt w:val="bullet"/>
      <w:lvlText w:val=""/>
      <w:lvlJc w:val="left"/>
      <w:pPr>
        <w:tabs>
          <w:tab w:val="num" w:pos="1571"/>
        </w:tabs>
        <w:ind w:left="1571" w:hanging="360"/>
      </w:pPr>
      <w:rPr>
        <w:rFonts w:ascii="Wingdings" w:hAnsi="Wingdings"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2">
    <w:nsid w:val="07C66D39"/>
    <w:multiLevelType w:val="hybridMultilevel"/>
    <w:tmpl w:val="F982980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3">
    <w:nsid w:val="09536547"/>
    <w:multiLevelType w:val="multilevel"/>
    <w:tmpl w:val="0E7E6BC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0E6276F5"/>
    <w:multiLevelType w:val="hybridMultilevel"/>
    <w:tmpl w:val="E7149E6E"/>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5">
    <w:nsid w:val="1A3E72AF"/>
    <w:multiLevelType w:val="hybridMultilevel"/>
    <w:tmpl w:val="E4B45D04"/>
    <w:lvl w:ilvl="0" w:tplc="862000E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27E960A4"/>
    <w:multiLevelType w:val="hybridMultilevel"/>
    <w:tmpl w:val="980C72C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7">
    <w:nsid w:val="35473047"/>
    <w:multiLevelType w:val="hybridMultilevel"/>
    <w:tmpl w:val="849E371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8">
    <w:nsid w:val="364702B7"/>
    <w:multiLevelType w:val="multilevel"/>
    <w:tmpl w:val="8D2C47D8"/>
    <w:lvl w:ilvl="0">
      <w:start w:val="1"/>
      <w:numFmt w:val="upperRoman"/>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3B403C45"/>
    <w:multiLevelType w:val="hybridMultilevel"/>
    <w:tmpl w:val="E540796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0">
    <w:nsid w:val="46F0242F"/>
    <w:multiLevelType w:val="hybridMultilevel"/>
    <w:tmpl w:val="9D9C187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1">
    <w:nsid w:val="56106455"/>
    <w:multiLevelType w:val="hybridMultilevel"/>
    <w:tmpl w:val="BC545A4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2">
    <w:nsid w:val="56A37B74"/>
    <w:multiLevelType w:val="hybridMultilevel"/>
    <w:tmpl w:val="AAD2CED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3">
    <w:nsid w:val="57300EDD"/>
    <w:multiLevelType w:val="hybridMultilevel"/>
    <w:tmpl w:val="F2F8AE9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4">
    <w:nsid w:val="65652926"/>
    <w:multiLevelType w:val="singleLevel"/>
    <w:tmpl w:val="1D828864"/>
    <w:lvl w:ilvl="0">
      <w:start w:val="1"/>
      <w:numFmt w:val="bullet"/>
      <w:pStyle w:val="Normalmetbullots"/>
      <w:lvlText w:val=""/>
      <w:lvlJc w:val="left"/>
      <w:pPr>
        <w:tabs>
          <w:tab w:val="num" w:pos="360"/>
        </w:tabs>
        <w:ind w:left="340" w:hanging="340"/>
      </w:pPr>
      <w:rPr>
        <w:rFonts w:ascii="Symbol" w:hAnsi="Symbol" w:hint="default"/>
      </w:rPr>
    </w:lvl>
  </w:abstractNum>
  <w:abstractNum w:abstractNumId="15">
    <w:nsid w:val="658B5B76"/>
    <w:multiLevelType w:val="hybridMultilevel"/>
    <w:tmpl w:val="EF96F79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6">
    <w:nsid w:val="6DEC3359"/>
    <w:multiLevelType w:val="hybridMultilevel"/>
    <w:tmpl w:val="1E2274F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7">
    <w:nsid w:val="6E4F2068"/>
    <w:multiLevelType w:val="hybridMultilevel"/>
    <w:tmpl w:val="FE1C43AC"/>
    <w:lvl w:ilvl="0" w:tplc="00030409">
      <w:start w:val="1"/>
      <w:numFmt w:val="bullet"/>
      <w:lvlText w:val="o"/>
      <w:lvlJc w:val="left"/>
      <w:pPr>
        <w:tabs>
          <w:tab w:val="num" w:pos="1571"/>
        </w:tabs>
        <w:ind w:left="1571" w:hanging="360"/>
      </w:pPr>
      <w:rPr>
        <w:rFonts w:ascii="Courier New" w:hAnsi="Courier New" w:hint="default"/>
      </w:rPr>
    </w:lvl>
    <w:lvl w:ilvl="1" w:tplc="00030409">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8">
    <w:nsid w:val="6ED0019C"/>
    <w:multiLevelType w:val="hybridMultilevel"/>
    <w:tmpl w:val="5D0ACE46"/>
    <w:lvl w:ilvl="0" w:tplc="79D8B02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718413A2"/>
    <w:multiLevelType w:val="hybridMultilevel"/>
    <w:tmpl w:val="A90A57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797D0454"/>
    <w:multiLevelType w:val="hybridMultilevel"/>
    <w:tmpl w:val="6EDA125A"/>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num w:numId="1">
    <w:abstractNumId w:val="3"/>
  </w:num>
  <w:num w:numId="2">
    <w:abstractNumId w:val="0"/>
  </w:num>
  <w:num w:numId="3">
    <w:abstractNumId w:val="14"/>
  </w:num>
  <w:num w:numId="4">
    <w:abstractNumId w:val="15"/>
  </w:num>
  <w:num w:numId="5">
    <w:abstractNumId w:val="20"/>
  </w:num>
  <w:num w:numId="6">
    <w:abstractNumId w:val="9"/>
  </w:num>
  <w:num w:numId="7">
    <w:abstractNumId w:val="1"/>
  </w:num>
  <w:num w:numId="8">
    <w:abstractNumId w:val="13"/>
  </w:num>
  <w:num w:numId="9">
    <w:abstractNumId w:val="6"/>
  </w:num>
  <w:num w:numId="10">
    <w:abstractNumId w:val="11"/>
  </w:num>
  <w:num w:numId="11">
    <w:abstractNumId w:val="17"/>
  </w:num>
  <w:num w:numId="12">
    <w:abstractNumId w:val="7"/>
  </w:num>
  <w:num w:numId="13">
    <w:abstractNumId w:val="16"/>
  </w:num>
  <w:num w:numId="14">
    <w:abstractNumId w:val="12"/>
  </w:num>
  <w:num w:numId="15">
    <w:abstractNumId w:val="2"/>
  </w:num>
  <w:num w:numId="16">
    <w:abstractNumId w:val="4"/>
  </w:num>
  <w:num w:numId="17">
    <w:abstractNumId w:val="10"/>
  </w:num>
  <w:num w:numId="18">
    <w:abstractNumId w:val="5"/>
  </w:num>
  <w:num w:numId="19">
    <w:abstractNumId w:val="18"/>
  </w:num>
  <w:num w:numId="20">
    <w:abstractNumId w:val="3"/>
  </w:num>
  <w:num w:numId="21">
    <w:abstractNumId w:val="8"/>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revisionView w:markup="0"/>
  <w:doNotTrackMoves/>
  <w:defaultTabStop w:val="720"/>
  <w:autoHyphenation/>
  <w:hyphenationZone w:val="357"/>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D5BEB"/>
    <w:rsid w:val="00044C95"/>
    <w:rsid w:val="0006669F"/>
    <w:rsid w:val="00077D05"/>
    <w:rsid w:val="000B5EEE"/>
    <w:rsid w:val="000E2DF9"/>
    <w:rsid w:val="001F21E3"/>
    <w:rsid w:val="00216D33"/>
    <w:rsid w:val="00247A3B"/>
    <w:rsid w:val="002D1681"/>
    <w:rsid w:val="0037030C"/>
    <w:rsid w:val="00442054"/>
    <w:rsid w:val="00467762"/>
    <w:rsid w:val="00493B28"/>
    <w:rsid w:val="00513311"/>
    <w:rsid w:val="0052730A"/>
    <w:rsid w:val="005D6515"/>
    <w:rsid w:val="00600394"/>
    <w:rsid w:val="00692E76"/>
    <w:rsid w:val="006B538D"/>
    <w:rsid w:val="006C6286"/>
    <w:rsid w:val="006D44FD"/>
    <w:rsid w:val="006D5BEB"/>
    <w:rsid w:val="006F324A"/>
    <w:rsid w:val="007139D3"/>
    <w:rsid w:val="00767926"/>
    <w:rsid w:val="0078248C"/>
    <w:rsid w:val="00783BC7"/>
    <w:rsid w:val="007A0603"/>
    <w:rsid w:val="007A7BB4"/>
    <w:rsid w:val="007C1FF2"/>
    <w:rsid w:val="00812C0F"/>
    <w:rsid w:val="00853B56"/>
    <w:rsid w:val="008765A8"/>
    <w:rsid w:val="00880DAF"/>
    <w:rsid w:val="0090592F"/>
    <w:rsid w:val="00991339"/>
    <w:rsid w:val="009C286D"/>
    <w:rsid w:val="009D43D4"/>
    <w:rsid w:val="00A41A6E"/>
    <w:rsid w:val="00B25F2E"/>
    <w:rsid w:val="00B4771D"/>
    <w:rsid w:val="00BB5FE6"/>
    <w:rsid w:val="00BD7A57"/>
    <w:rsid w:val="00C10FE2"/>
    <w:rsid w:val="00C12EA5"/>
    <w:rsid w:val="00C22763"/>
    <w:rsid w:val="00C71692"/>
    <w:rsid w:val="00C87F71"/>
    <w:rsid w:val="00D97F0B"/>
    <w:rsid w:val="00E43A42"/>
    <w:rsid w:val="00E87DA0"/>
    <w:rsid w:val="00ED280F"/>
    <w:rsid w:val="00EF265E"/>
    <w:rsid w:val="00F147A9"/>
    <w:rsid w:val="00F4311B"/>
    <w:rsid w:val="00F62BFD"/>
    <w:rsid w:val="00FD0FC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egrouptable v:ext="edit">
        <o:entry new="1" old="0"/>
        <o:entry new="2" old="1"/>
        <o:entry new="3"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19"/>
    <w:pPr>
      <w:spacing w:before="120"/>
      <w:ind w:left="851"/>
      <w:jc w:val="both"/>
    </w:pPr>
    <w:rPr>
      <w:rFonts w:ascii="Verdana" w:hAnsi="Verdana"/>
      <w:sz w:val="22"/>
      <w:szCs w:val="24"/>
    </w:rPr>
  </w:style>
  <w:style w:type="paragraph" w:styleId="Heading1">
    <w:name w:val="heading 1"/>
    <w:basedOn w:val="Normal"/>
    <w:next w:val="Normal"/>
    <w:qFormat/>
    <w:rsid w:val="00247A3B"/>
    <w:pPr>
      <w:keepNext/>
      <w:pageBreakBefore/>
      <w:numPr>
        <w:numId w:val="1"/>
      </w:numPr>
      <w:spacing w:before="0" w:after="240"/>
      <w:jc w:val="left"/>
      <w:outlineLvl w:val="0"/>
    </w:pPr>
    <w:rPr>
      <w:rFonts w:ascii="Arial" w:hAnsi="Arial"/>
      <w:b/>
      <w:kern w:val="32"/>
      <w:sz w:val="32"/>
      <w:szCs w:val="32"/>
    </w:rPr>
  </w:style>
  <w:style w:type="paragraph" w:styleId="Heading2">
    <w:name w:val="heading 2"/>
    <w:basedOn w:val="Normal"/>
    <w:next w:val="Normal"/>
    <w:qFormat/>
    <w:rsid w:val="00AF20C0"/>
    <w:pPr>
      <w:keepNext/>
      <w:numPr>
        <w:ilvl w:val="1"/>
        <w:numId w:val="1"/>
      </w:numPr>
      <w:spacing w:before="300" w:after="60"/>
      <w:outlineLvl w:val="1"/>
    </w:pPr>
    <w:rPr>
      <w:rFonts w:ascii="Arial" w:hAnsi="Arial"/>
      <w:b/>
      <w:i/>
      <w:sz w:val="28"/>
      <w:szCs w:val="28"/>
    </w:rPr>
  </w:style>
  <w:style w:type="paragraph" w:styleId="Heading3">
    <w:name w:val="heading 3"/>
    <w:basedOn w:val="Normal"/>
    <w:next w:val="Normal"/>
    <w:qFormat/>
    <w:rsid w:val="00AF20C0"/>
    <w:pPr>
      <w:keepNext/>
      <w:numPr>
        <w:ilvl w:val="2"/>
        <w:numId w:val="1"/>
      </w:numPr>
      <w:spacing w:before="240" w:after="60"/>
      <w:outlineLvl w:val="2"/>
    </w:pPr>
    <w:rPr>
      <w:rFonts w:ascii="Arial" w:hAnsi="Arial"/>
      <w:i/>
      <w:sz w:val="24"/>
      <w:szCs w:val="26"/>
    </w:rPr>
  </w:style>
  <w:style w:type="paragraph" w:styleId="Heading4">
    <w:name w:val="heading 4"/>
    <w:basedOn w:val="Normal"/>
    <w:next w:val="Normal"/>
    <w:qFormat/>
    <w:rsid w:val="00711444"/>
    <w:pPr>
      <w:keepNext/>
      <w:spacing w:before="240" w:after="60"/>
      <w:jc w:val="left"/>
      <w:outlineLvl w:val="3"/>
    </w:pPr>
    <w:rPr>
      <w:b/>
      <w:i/>
      <w:szCs w:val="28"/>
    </w:rPr>
  </w:style>
  <w:style w:type="paragraph" w:styleId="Heading5">
    <w:name w:val="heading 5"/>
    <w:basedOn w:val="Normal"/>
    <w:next w:val="Normal"/>
    <w:qFormat/>
    <w:rsid w:val="00AF20C0"/>
    <w:pPr>
      <w:numPr>
        <w:ilvl w:val="4"/>
        <w:numId w:val="1"/>
      </w:numPr>
      <w:spacing w:before="240" w:after="60"/>
      <w:outlineLvl w:val="4"/>
    </w:pPr>
    <w:rPr>
      <w:b/>
      <w:i/>
      <w:sz w:val="26"/>
      <w:szCs w:val="26"/>
    </w:rPr>
  </w:style>
  <w:style w:type="paragraph" w:styleId="Heading6">
    <w:name w:val="heading 6"/>
    <w:basedOn w:val="Normal"/>
    <w:next w:val="Normal"/>
    <w:qFormat/>
    <w:rsid w:val="00AF20C0"/>
    <w:pPr>
      <w:numPr>
        <w:ilvl w:val="5"/>
        <w:numId w:val="1"/>
      </w:numPr>
      <w:spacing w:before="240" w:after="60"/>
      <w:outlineLvl w:val="5"/>
    </w:pPr>
    <w:rPr>
      <w:rFonts w:ascii="Times New Roman" w:hAnsi="Times New Roman"/>
      <w:b/>
      <w:szCs w:val="22"/>
    </w:rPr>
  </w:style>
  <w:style w:type="paragraph" w:styleId="Heading7">
    <w:name w:val="heading 7"/>
    <w:basedOn w:val="Normal"/>
    <w:next w:val="Normal"/>
    <w:qFormat/>
    <w:rsid w:val="00AF20C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F20C0"/>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AF20C0"/>
    <w:pPr>
      <w:numPr>
        <w:ilvl w:val="8"/>
        <w:numId w:val="1"/>
      </w:numPr>
      <w:spacing w:before="240" w:after="60"/>
      <w:outlineLvl w:val="8"/>
    </w:pPr>
    <w:rPr>
      <w:rFonts w:ascii="Arial" w:hAnsi="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647819"/>
    <w:pPr>
      <w:pBdr>
        <w:bottom w:val="single" w:sz="4" w:space="1" w:color="auto"/>
      </w:pBdr>
      <w:tabs>
        <w:tab w:val="center" w:pos="4320"/>
        <w:tab w:val="right" w:pos="9072"/>
      </w:tabs>
      <w:spacing w:before="0"/>
      <w:ind w:left="0"/>
    </w:pPr>
    <w:rPr>
      <w:sz w:val="20"/>
    </w:rPr>
  </w:style>
  <w:style w:type="paragraph" w:styleId="Title">
    <w:name w:val="Title"/>
    <w:basedOn w:val="Normal"/>
    <w:next w:val="Subtitle"/>
    <w:qFormat/>
    <w:rsid w:val="00647819"/>
    <w:pPr>
      <w:spacing w:before="3200"/>
      <w:ind w:left="0"/>
      <w:jc w:val="center"/>
      <w:outlineLvl w:val="0"/>
    </w:pPr>
    <w:rPr>
      <w:rFonts w:ascii="Arial" w:hAnsi="Arial"/>
      <w:b/>
      <w:kern w:val="28"/>
      <w:sz w:val="104"/>
      <w:szCs w:val="32"/>
    </w:rPr>
  </w:style>
  <w:style w:type="paragraph" w:styleId="Subtitle">
    <w:name w:val="Subtitle"/>
    <w:basedOn w:val="Normal"/>
    <w:next w:val="Heading1"/>
    <w:qFormat/>
    <w:rsid w:val="00647819"/>
    <w:pPr>
      <w:spacing w:before="360"/>
      <w:ind w:left="0"/>
      <w:jc w:val="center"/>
      <w:outlineLvl w:val="1"/>
    </w:pPr>
    <w:rPr>
      <w:rFonts w:ascii="Arial" w:hAnsi="Arial"/>
      <w:sz w:val="52"/>
    </w:rPr>
  </w:style>
  <w:style w:type="paragraph" w:styleId="Footer">
    <w:name w:val="footer"/>
    <w:basedOn w:val="Normal"/>
    <w:semiHidden/>
    <w:rsid w:val="00647819"/>
    <w:pPr>
      <w:pBdr>
        <w:top w:val="single" w:sz="4" w:space="1" w:color="auto"/>
      </w:pBdr>
      <w:tabs>
        <w:tab w:val="center" w:pos="4320"/>
        <w:tab w:val="right" w:pos="8640"/>
      </w:tabs>
      <w:spacing w:before="0"/>
      <w:ind w:left="0"/>
    </w:pPr>
    <w:rPr>
      <w:sz w:val="20"/>
    </w:rPr>
  </w:style>
  <w:style w:type="character" w:styleId="PageNumber">
    <w:name w:val="page number"/>
    <w:basedOn w:val="DefaultParagraphFont"/>
    <w:rsid w:val="00647819"/>
  </w:style>
  <w:style w:type="table" w:styleId="TableGrid">
    <w:name w:val="Table Grid"/>
    <w:basedOn w:val="TableNormal"/>
    <w:rsid w:val="00647819"/>
    <w:pPr>
      <w:spacing w:before="60" w:after="60"/>
      <w:ind w:left="851"/>
      <w:jc w:val="both"/>
    </w:pPr>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647819"/>
    <w:pPr>
      <w:spacing w:before="240"/>
    </w:pPr>
  </w:style>
  <w:style w:type="paragraph" w:styleId="Caption">
    <w:name w:val="caption"/>
    <w:basedOn w:val="Normal"/>
    <w:next w:val="Normal"/>
    <w:qFormat/>
    <w:rsid w:val="00DB38AA"/>
    <w:pPr>
      <w:keepNext/>
      <w:keepLines/>
      <w:spacing w:before="240" w:after="120"/>
      <w:ind w:left="0"/>
    </w:pPr>
    <w:rPr>
      <w:rFonts w:ascii="Times New Roman" w:hAnsi="Times New Roman"/>
    </w:rPr>
  </w:style>
  <w:style w:type="paragraph" w:styleId="FootnoteText">
    <w:name w:val="footnote text"/>
    <w:basedOn w:val="Normal"/>
    <w:semiHidden/>
    <w:rsid w:val="00647819"/>
    <w:rPr>
      <w:sz w:val="18"/>
    </w:rPr>
  </w:style>
  <w:style w:type="character" w:styleId="FootnoteReference">
    <w:name w:val="footnote reference"/>
    <w:basedOn w:val="DefaultParagraphFont"/>
    <w:semiHidden/>
    <w:rsid w:val="00647819"/>
    <w:rPr>
      <w:vertAlign w:val="superscript"/>
    </w:rPr>
  </w:style>
  <w:style w:type="paragraph" w:styleId="TOC1">
    <w:name w:val="toc 1"/>
    <w:basedOn w:val="Normal"/>
    <w:next w:val="Normal"/>
    <w:autoRedefine/>
    <w:uiPriority w:val="39"/>
    <w:semiHidden/>
    <w:rsid w:val="00647819"/>
    <w:pPr>
      <w:ind w:left="0"/>
      <w:jc w:val="left"/>
    </w:pPr>
    <w:rPr>
      <w:rFonts w:asciiTheme="minorHAnsi" w:hAnsiTheme="minorHAnsi"/>
      <w:b/>
      <w:caps/>
      <w:szCs w:val="22"/>
    </w:rPr>
  </w:style>
  <w:style w:type="paragraph" w:styleId="TOC2">
    <w:name w:val="toc 2"/>
    <w:basedOn w:val="Normal"/>
    <w:next w:val="Normal"/>
    <w:autoRedefine/>
    <w:uiPriority w:val="39"/>
    <w:semiHidden/>
    <w:rsid w:val="00647819"/>
    <w:pPr>
      <w:spacing w:before="0"/>
      <w:ind w:left="220"/>
      <w:jc w:val="left"/>
    </w:pPr>
    <w:rPr>
      <w:rFonts w:asciiTheme="minorHAnsi" w:hAnsiTheme="minorHAnsi"/>
      <w:smallCaps/>
      <w:szCs w:val="22"/>
    </w:rPr>
  </w:style>
  <w:style w:type="paragraph" w:styleId="TOC3">
    <w:name w:val="toc 3"/>
    <w:basedOn w:val="Normal"/>
    <w:next w:val="Normal"/>
    <w:autoRedefine/>
    <w:uiPriority w:val="39"/>
    <w:semiHidden/>
    <w:rsid w:val="00647819"/>
    <w:pPr>
      <w:spacing w:before="0"/>
      <w:ind w:left="440"/>
      <w:jc w:val="left"/>
    </w:pPr>
    <w:rPr>
      <w:rFonts w:asciiTheme="minorHAnsi" w:hAnsiTheme="minorHAnsi"/>
      <w:i/>
      <w:szCs w:val="22"/>
    </w:rPr>
  </w:style>
  <w:style w:type="paragraph" w:styleId="TOC4">
    <w:name w:val="toc 4"/>
    <w:basedOn w:val="Normal"/>
    <w:next w:val="Normal"/>
    <w:autoRedefine/>
    <w:uiPriority w:val="39"/>
    <w:semiHidden/>
    <w:rsid w:val="00647819"/>
    <w:pPr>
      <w:spacing w:before="0"/>
      <w:ind w:left="660"/>
      <w:jc w:val="left"/>
    </w:pPr>
    <w:rPr>
      <w:rFonts w:asciiTheme="minorHAnsi" w:hAnsiTheme="minorHAnsi"/>
      <w:sz w:val="18"/>
      <w:szCs w:val="18"/>
    </w:rPr>
  </w:style>
  <w:style w:type="paragraph" w:styleId="TOC5">
    <w:name w:val="toc 5"/>
    <w:basedOn w:val="Normal"/>
    <w:next w:val="Normal"/>
    <w:autoRedefine/>
    <w:uiPriority w:val="39"/>
    <w:semiHidden/>
    <w:rsid w:val="00647819"/>
    <w:pPr>
      <w:spacing w:before="0"/>
      <w:ind w:left="880"/>
      <w:jc w:val="left"/>
    </w:pPr>
    <w:rPr>
      <w:rFonts w:asciiTheme="minorHAnsi" w:hAnsiTheme="minorHAnsi"/>
      <w:sz w:val="18"/>
      <w:szCs w:val="18"/>
    </w:rPr>
  </w:style>
  <w:style w:type="paragraph" w:styleId="TOC6">
    <w:name w:val="toc 6"/>
    <w:basedOn w:val="Normal"/>
    <w:next w:val="Normal"/>
    <w:autoRedefine/>
    <w:uiPriority w:val="39"/>
    <w:semiHidden/>
    <w:rsid w:val="00647819"/>
    <w:pPr>
      <w:spacing w:before="0"/>
      <w:ind w:left="1100"/>
      <w:jc w:val="left"/>
    </w:pPr>
    <w:rPr>
      <w:rFonts w:asciiTheme="minorHAnsi" w:hAnsiTheme="minorHAnsi"/>
      <w:sz w:val="18"/>
      <w:szCs w:val="18"/>
    </w:rPr>
  </w:style>
  <w:style w:type="paragraph" w:styleId="TOC7">
    <w:name w:val="toc 7"/>
    <w:basedOn w:val="Normal"/>
    <w:next w:val="Normal"/>
    <w:autoRedefine/>
    <w:uiPriority w:val="39"/>
    <w:semiHidden/>
    <w:rsid w:val="00647819"/>
    <w:pPr>
      <w:spacing w:before="0"/>
      <w:ind w:left="1320"/>
      <w:jc w:val="left"/>
    </w:pPr>
    <w:rPr>
      <w:rFonts w:asciiTheme="minorHAnsi" w:hAnsiTheme="minorHAnsi"/>
      <w:sz w:val="18"/>
      <w:szCs w:val="18"/>
    </w:rPr>
  </w:style>
  <w:style w:type="paragraph" w:styleId="TOC8">
    <w:name w:val="toc 8"/>
    <w:basedOn w:val="Normal"/>
    <w:next w:val="Normal"/>
    <w:autoRedefine/>
    <w:uiPriority w:val="39"/>
    <w:semiHidden/>
    <w:rsid w:val="00647819"/>
    <w:pPr>
      <w:spacing w:before="0"/>
      <w:ind w:left="1540"/>
      <w:jc w:val="left"/>
    </w:pPr>
    <w:rPr>
      <w:rFonts w:asciiTheme="minorHAnsi" w:hAnsiTheme="minorHAnsi"/>
      <w:sz w:val="18"/>
      <w:szCs w:val="18"/>
    </w:rPr>
  </w:style>
  <w:style w:type="paragraph" w:styleId="TOC9">
    <w:name w:val="toc 9"/>
    <w:basedOn w:val="Normal"/>
    <w:next w:val="Normal"/>
    <w:autoRedefine/>
    <w:uiPriority w:val="39"/>
    <w:semiHidden/>
    <w:rsid w:val="00647819"/>
    <w:pPr>
      <w:spacing w:before="0"/>
      <w:ind w:left="1760"/>
      <w:jc w:val="left"/>
    </w:pPr>
    <w:rPr>
      <w:rFonts w:asciiTheme="minorHAnsi" w:hAnsiTheme="minorHAnsi"/>
      <w:sz w:val="18"/>
      <w:szCs w:val="18"/>
    </w:rPr>
  </w:style>
  <w:style w:type="paragraph" w:customStyle="1" w:styleId="Tekst">
    <w:name w:val="Tekst"/>
    <w:basedOn w:val="Normal"/>
    <w:rsid w:val="00647819"/>
    <w:pPr>
      <w:tabs>
        <w:tab w:val="left" w:pos="1134"/>
      </w:tabs>
      <w:spacing w:line="240" w:lineRule="atLeast"/>
      <w:ind w:left="1134"/>
    </w:pPr>
    <w:rPr>
      <w:rFonts w:eastAsia="Times"/>
      <w:sz w:val="16"/>
      <w:szCs w:val="20"/>
      <w:lang w:val="nl-NL"/>
    </w:rPr>
  </w:style>
  <w:style w:type="paragraph" w:customStyle="1" w:styleId="Tekst4">
    <w:name w:val="Tekst_4"/>
    <w:basedOn w:val="Tekst"/>
    <w:next w:val="Tekst"/>
    <w:rsid w:val="00647819"/>
  </w:style>
  <w:style w:type="character" w:styleId="Hyperlink">
    <w:name w:val="Hyperlink"/>
    <w:basedOn w:val="DefaultParagraphFont"/>
    <w:rsid w:val="00647819"/>
    <w:rPr>
      <w:color w:val="0000FF"/>
      <w:u w:val="single"/>
    </w:rPr>
  </w:style>
  <w:style w:type="paragraph" w:styleId="DocumentMap">
    <w:name w:val="Document Map"/>
    <w:basedOn w:val="Normal"/>
    <w:semiHidden/>
    <w:rsid w:val="00B45C3F"/>
    <w:pPr>
      <w:shd w:val="clear" w:color="auto" w:fill="C6D5EC"/>
    </w:pPr>
    <w:rPr>
      <w:rFonts w:ascii="Lucida Grande" w:hAnsi="Lucida Grande"/>
      <w:sz w:val="24"/>
    </w:rPr>
  </w:style>
  <w:style w:type="paragraph" w:customStyle="1" w:styleId="Tekstref">
    <w:name w:val="Tekst_ref"/>
    <w:basedOn w:val="Tekst"/>
    <w:rsid w:val="004A6803"/>
    <w:pPr>
      <w:spacing w:before="0" w:after="180"/>
      <w:ind w:left="0"/>
    </w:pPr>
  </w:style>
  <w:style w:type="paragraph" w:customStyle="1" w:styleId="Code">
    <w:name w:val="Code"/>
    <w:basedOn w:val="ListNumber"/>
    <w:next w:val="Normal"/>
    <w:rsid w:val="00B45C3F"/>
    <w:pPr>
      <w:framePr w:hSpace="187" w:vSpace="187" w:wrap="notBeside" w:vAnchor="text" w:hAnchor="text" w:y="1"/>
      <w:numPr>
        <w:numId w:val="2"/>
      </w:numPr>
      <w:pBdr>
        <w:top w:val="single" w:sz="6" w:space="1" w:color="auto"/>
        <w:left w:val="single" w:sz="6" w:space="4" w:color="auto"/>
        <w:bottom w:val="single" w:sz="6" w:space="1" w:color="auto"/>
        <w:right w:val="single" w:sz="6" w:space="4" w:color="auto"/>
      </w:pBdr>
      <w:jc w:val="left"/>
    </w:pPr>
    <w:rPr>
      <w:rFonts w:ascii="Courier New" w:hAnsi="Courier New"/>
      <w:b/>
    </w:rPr>
  </w:style>
  <w:style w:type="paragraph" w:styleId="ListNumber">
    <w:name w:val="List Number"/>
    <w:basedOn w:val="Normal"/>
    <w:rsid w:val="00B45C3F"/>
    <w:pPr>
      <w:ind w:left="0"/>
    </w:pPr>
  </w:style>
  <w:style w:type="paragraph" w:customStyle="1" w:styleId="Tekst3">
    <w:name w:val="Tekst_3"/>
    <w:basedOn w:val="Tekst"/>
    <w:next w:val="Tekst"/>
    <w:rsid w:val="004A6803"/>
  </w:style>
  <w:style w:type="paragraph" w:customStyle="1" w:styleId="Tekst5">
    <w:name w:val="Tekst_5"/>
    <w:basedOn w:val="Tekst"/>
    <w:next w:val="Tekst"/>
    <w:rsid w:val="004A6803"/>
  </w:style>
  <w:style w:type="paragraph" w:customStyle="1" w:styleId="Tekst1">
    <w:name w:val="Tekst_1"/>
    <w:basedOn w:val="Tekst"/>
    <w:rsid w:val="004A6803"/>
    <w:pPr>
      <w:spacing w:before="180"/>
    </w:pPr>
  </w:style>
  <w:style w:type="paragraph" w:customStyle="1" w:styleId="Tekst2">
    <w:name w:val="Tekst_2"/>
    <w:basedOn w:val="Tekst"/>
    <w:next w:val="Tekst"/>
    <w:rsid w:val="004A6803"/>
    <w:pPr>
      <w:spacing w:before="240"/>
    </w:pPr>
  </w:style>
  <w:style w:type="paragraph" w:customStyle="1" w:styleId="IWTBody">
    <w:name w:val="IWT_Body"/>
    <w:basedOn w:val="Normal"/>
    <w:rsid w:val="004A6803"/>
    <w:pPr>
      <w:spacing w:line="360" w:lineRule="auto"/>
      <w:ind w:left="0"/>
    </w:pPr>
    <w:rPr>
      <w:sz w:val="16"/>
      <w:szCs w:val="20"/>
      <w:lang w:val="nl-NL"/>
    </w:rPr>
  </w:style>
  <w:style w:type="paragraph" w:customStyle="1" w:styleId="IWTTitle">
    <w:name w:val="IWT_Title"/>
    <w:basedOn w:val="IWTBody"/>
    <w:next w:val="IWTBody"/>
    <w:rsid w:val="004A6803"/>
    <w:pPr>
      <w:keepNext/>
      <w:spacing w:before="240"/>
    </w:pPr>
    <w:rPr>
      <w:b/>
    </w:rPr>
  </w:style>
  <w:style w:type="paragraph" w:customStyle="1" w:styleId="IWTCaption">
    <w:name w:val="IWT_Caption"/>
    <w:basedOn w:val="IWTBody"/>
    <w:rsid w:val="004A6803"/>
    <w:pPr>
      <w:spacing w:after="240"/>
      <w:ind w:left="851"/>
    </w:pPr>
    <w:rPr>
      <w:i/>
      <w:sz w:val="14"/>
      <w:lang w:val="en-US"/>
    </w:rPr>
  </w:style>
  <w:style w:type="paragraph" w:styleId="BodyTextIndent">
    <w:name w:val="Body Text Indent"/>
    <w:basedOn w:val="Normal"/>
    <w:rsid w:val="004A6803"/>
    <w:pPr>
      <w:spacing w:before="240" w:line="360" w:lineRule="auto"/>
      <w:ind w:left="1560"/>
      <w:jc w:val="right"/>
    </w:pPr>
    <w:rPr>
      <w:rFonts w:eastAsia="Times"/>
      <w:b/>
      <w:color w:val="333333"/>
      <w:szCs w:val="20"/>
      <w:lang w:val="nl-NL"/>
    </w:rPr>
  </w:style>
  <w:style w:type="character" w:styleId="FollowedHyperlink">
    <w:name w:val="FollowedHyperlink"/>
    <w:basedOn w:val="DefaultParagraphFont"/>
    <w:rsid w:val="004A6803"/>
    <w:rPr>
      <w:color w:val="800080"/>
      <w:u w:val="single"/>
    </w:rPr>
  </w:style>
  <w:style w:type="paragraph" w:styleId="BodyTextIndent2">
    <w:name w:val="Body Text Indent 2"/>
    <w:basedOn w:val="Normal"/>
    <w:rsid w:val="004A6803"/>
    <w:pPr>
      <w:spacing w:line="360" w:lineRule="auto"/>
      <w:ind w:left="1213"/>
    </w:pPr>
    <w:rPr>
      <w:rFonts w:eastAsia="Times"/>
      <w:sz w:val="18"/>
      <w:szCs w:val="20"/>
      <w:lang w:val="nl-NL"/>
    </w:rPr>
  </w:style>
  <w:style w:type="paragraph" w:styleId="BodyTextIndent3">
    <w:name w:val="Body Text Indent 3"/>
    <w:basedOn w:val="Normal"/>
    <w:rsid w:val="004A6803"/>
    <w:pPr>
      <w:spacing w:line="360" w:lineRule="auto"/>
      <w:ind w:left="1211"/>
    </w:pPr>
    <w:rPr>
      <w:rFonts w:eastAsia="Times"/>
      <w:sz w:val="18"/>
      <w:szCs w:val="20"/>
      <w:lang w:val="nl-NL"/>
    </w:rPr>
  </w:style>
  <w:style w:type="paragraph" w:styleId="BodyText">
    <w:name w:val="Body Text"/>
    <w:basedOn w:val="Normal"/>
    <w:rsid w:val="004A6803"/>
    <w:pPr>
      <w:spacing w:before="0" w:line="360" w:lineRule="auto"/>
      <w:ind w:left="0"/>
      <w:jc w:val="left"/>
    </w:pPr>
    <w:rPr>
      <w:rFonts w:eastAsia="Times"/>
      <w:sz w:val="16"/>
      <w:szCs w:val="20"/>
      <w:lang w:val="nl-NL"/>
    </w:rPr>
  </w:style>
  <w:style w:type="paragraph" w:customStyle="1" w:styleId="Tekstafkortingen">
    <w:name w:val="Tekst_afkortingen"/>
    <w:basedOn w:val="Tekst"/>
    <w:rsid w:val="004A6803"/>
    <w:pPr>
      <w:tabs>
        <w:tab w:val="clear" w:pos="1134"/>
        <w:tab w:val="left" w:pos="3402"/>
      </w:tabs>
      <w:ind w:left="3402" w:hanging="2268"/>
    </w:pPr>
  </w:style>
  <w:style w:type="character" w:styleId="Emphasis">
    <w:name w:val="Emphasis"/>
    <w:basedOn w:val="DefaultParagraphFont"/>
    <w:qFormat/>
    <w:rsid w:val="004A6803"/>
    <w:rPr>
      <w:i/>
    </w:rPr>
  </w:style>
  <w:style w:type="paragraph" w:customStyle="1" w:styleId="Normalmetbullots">
    <w:name w:val="Normal met bullots"/>
    <w:basedOn w:val="Normal"/>
    <w:rsid w:val="004A6803"/>
    <w:pPr>
      <w:numPr>
        <w:numId w:val="3"/>
      </w:numPr>
      <w:spacing w:line="360" w:lineRule="auto"/>
      <w:jc w:val="left"/>
    </w:pPr>
    <w:rPr>
      <w:rFonts w:ascii="Times New Roman" w:hAnsi="Times New Roman"/>
      <w:szCs w:val="20"/>
      <w:lang w:val="en-AU"/>
    </w:rPr>
  </w:style>
  <w:style w:type="paragraph" w:styleId="z-BottomofForm">
    <w:name w:val="HTML Bottom of Form"/>
    <w:basedOn w:val="Normal"/>
    <w:next w:val="Normal"/>
    <w:hidden/>
    <w:rsid w:val="003F4ECE"/>
    <w:pPr>
      <w:pBdr>
        <w:top w:val="single" w:sz="6" w:space="1" w:color="3E0300"/>
      </w:pBdr>
      <w:spacing w:before="100" w:after="100"/>
      <w:jc w:val="center"/>
    </w:pPr>
    <w:rPr>
      <w:rFonts w:ascii="Arial" w:hAnsi="Arial"/>
      <w:vanish/>
      <w:sz w:val="16"/>
      <w:szCs w:val="16"/>
    </w:rPr>
  </w:style>
  <w:style w:type="paragraph" w:styleId="z-TopofForm">
    <w:name w:val="HTML Top of Form"/>
    <w:basedOn w:val="Normal"/>
    <w:next w:val="Normal"/>
    <w:hidden/>
    <w:rsid w:val="003F4ECE"/>
    <w:pPr>
      <w:pBdr>
        <w:bottom w:val="single" w:sz="6" w:space="1" w:color="E077FF"/>
      </w:pBdr>
      <w:spacing w:before="100" w:after="100"/>
      <w:jc w:val="center"/>
    </w:pPr>
    <w:rPr>
      <w:rFonts w:ascii="Arial" w:hAnsi="Arial"/>
      <w:vanish/>
      <w:sz w:val="16"/>
      <w:szCs w:val="16"/>
    </w:rPr>
  </w:style>
  <w:style w:type="paragraph" w:styleId="BalloonText">
    <w:name w:val="Balloon Text"/>
    <w:basedOn w:val="Normal"/>
    <w:semiHidden/>
    <w:rsid w:val="00871864"/>
    <w:rPr>
      <w:rFonts w:ascii="Lucida Grande" w:hAnsi="Lucida Grande"/>
      <w:sz w:val="18"/>
      <w:szCs w:val="18"/>
    </w:rPr>
  </w:style>
  <w:style w:type="paragraph" w:styleId="ListParagraph">
    <w:name w:val="List Paragraph"/>
    <w:basedOn w:val="Normal"/>
    <w:uiPriority w:val="34"/>
    <w:qFormat/>
    <w:rsid w:val="00C87F7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oter" Target="footer1.xml"/><Relationship Id="rId1" Type="http://schemas.openxmlformats.org/officeDocument/2006/relationships/numbering" Target="numbering.xml"/><Relationship Id="rId24" Type="http://schemas.openxmlformats.org/officeDocument/2006/relationships/image" Target="media/image13.pict"/><Relationship Id="rId25" Type="http://schemas.openxmlformats.org/officeDocument/2006/relationships/image" Target="media/image14.png"/><Relationship Id="rId8" Type="http://schemas.openxmlformats.org/officeDocument/2006/relationships/header" Target="header2.xml"/><Relationship Id="rId13" Type="http://schemas.openxmlformats.org/officeDocument/2006/relationships/image" Target="media/image3.pict"/><Relationship Id="rId10" Type="http://schemas.openxmlformats.org/officeDocument/2006/relationships/printerSettings" Target="printerSettings/printerSettings1.bin"/><Relationship Id="rId12" Type="http://schemas.openxmlformats.org/officeDocument/2006/relationships/image" Target="media/image2.png"/><Relationship Id="rId17" Type="http://schemas.openxmlformats.org/officeDocument/2006/relationships/image" Target="media/image6.png"/><Relationship Id="rId9"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ettings" Target="settings.xml"/><Relationship Id="rId27" Type="http://schemas.openxmlformats.org/officeDocument/2006/relationships/image" Target="media/image16.png"/><Relationship Id="rId14" Type="http://schemas.openxmlformats.org/officeDocument/2006/relationships/image" Target="media/image4.png"/><Relationship Id="rId23" Type="http://schemas.openxmlformats.org/officeDocument/2006/relationships/image" Target="media/image12.png"/><Relationship Id="rId4" Type="http://schemas.openxmlformats.org/officeDocument/2006/relationships/webSettings" Target="webSettings.xml"/><Relationship Id="rId28" Type="http://schemas.openxmlformats.org/officeDocument/2006/relationships/printerSettings" Target="printerSettings/printerSettings3.bin"/><Relationship Id="rId26" Type="http://schemas.openxmlformats.org/officeDocument/2006/relationships/image" Target="media/image15.pict"/><Relationship Id="rId30" Type="http://schemas.openxmlformats.org/officeDocument/2006/relationships/theme" Target="theme/theme1.xml"/><Relationship Id="rId11" Type="http://schemas.openxmlformats.org/officeDocument/2006/relationships/printerSettings" Target="printerSettings/printerSettings2.bin"/><Relationship Id="rId29" Type="http://schemas.openxmlformats.org/officeDocument/2006/relationships/fontTable" Target="fontTable.xml"/><Relationship Id="rId6" Type="http://schemas.openxmlformats.org/officeDocument/2006/relationships/header" Target="header1.xml"/><Relationship Id="rId16" Type="http://schemas.openxmlformats.org/officeDocument/2006/relationships/footnotes" Target="footnotes.xml"/><Relationship Id="rId5" Type="http://schemas.openxmlformats.org/officeDocument/2006/relationships/image" Target="media/image1.png"/><Relationship Id="rId15" Type="http://schemas.openxmlformats.org/officeDocument/2006/relationships/image" Target="media/image5.png"/><Relationship Id="rId19" Type="http://schemas.openxmlformats.org/officeDocument/2006/relationships/image" Target="media/image8.png"/><Relationship Id="rId20" Type="http://schemas.openxmlformats.org/officeDocument/2006/relationships/image" Target="media/image9.png"/><Relationship Id="rId22" Type="http://schemas.openxmlformats.org/officeDocument/2006/relationships/image" Target="media/image11.pict"/><Relationship Id="rId21" Type="http://schemas.openxmlformats.org/officeDocument/2006/relationships/image" Target="media/image10.png"/><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23</Pages>
  <Words>5591</Words>
  <Characters>31873</Characters>
  <Application>Microsoft Macintosh Word</Application>
  <DocSecurity>0</DocSecurity>
  <Lines>265</Lines>
  <Paragraphs>63</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specGEN</vt:lpstr>
      <vt:lpstr>Table of contents</vt:lpstr>
      <vt:lpstr>Introduction</vt:lpstr>
      <vt:lpstr>Implementation details</vt:lpstr>
      <vt:lpstr>    Pharmacophores</vt:lpstr>
      <vt:lpstr>        Concept</vt:lpstr>
      <vt:lpstr>        Format</vt:lpstr>
      <vt:lpstr>    Generating pharmacophore points</vt:lpstr>
      <vt:lpstr>        Aromatic Rings</vt:lpstr>
      <vt:lpstr>        Hydrogen Bond Donors</vt:lpstr>
      <vt:lpstr>        Hydrogen Bond Acceptors</vt:lpstr>
      <vt:lpstr>        Lipophilic Spots</vt:lpstr>
      <vt:lpstr>        Charge Centers</vt:lpstr>
      <vt:lpstr>    Merging pharmacophore points</vt:lpstr>
      <vt:lpstr>    Aligning pharmacophores</vt:lpstr>
      <vt:lpstr>        Problem Situation</vt:lpstr>
      <vt:lpstr>        Feature mapping</vt:lpstr>
      <vt:lpstr>        Alignment phase</vt:lpstr>
      <vt:lpstr>        Alignment Score</vt:lpstr>
      <vt:lpstr>Pharao usage</vt:lpstr>
      <vt:lpstr>    General</vt:lpstr>
      <vt:lpstr>    Input</vt:lpstr>
      <vt:lpstr>    Output</vt:lpstr>
      <vt:lpstr>    Options</vt:lpstr>
      <vt:lpstr>    Examples</vt:lpstr>
      <vt:lpstr>Command-line summary</vt:lpstr>
      <vt:lpstr>PyMOL Integration</vt:lpstr>
      <vt:lpstr>    Installation</vt:lpstr>
      <vt:lpstr>    Usage</vt:lpstr>
      <vt:lpstr>Optimization procedure</vt:lpstr>
      <vt:lpstr>    Gaussian Volume Overlap</vt:lpstr>
      <vt:lpstr>    Rigid-body rotation with quaternions</vt:lpstr>
      <vt:lpstr>    Gradient-ascent</vt:lpstr>
      <vt:lpstr>Version History</vt:lpstr>
    </vt:vector>
  </TitlesOfParts>
  <Company>Silicos</Company>
  <LinksUpToDate>false</LinksUpToDate>
  <CharactersWithSpaces>39142</CharactersWithSpaces>
  <SharedDoc>false</SharedDoc>
  <HLinks>
    <vt:vector size="42" baseType="variant">
      <vt:variant>
        <vt:i4>3538981</vt:i4>
      </vt:variant>
      <vt:variant>
        <vt:i4>2104</vt:i4>
      </vt:variant>
      <vt:variant>
        <vt:i4>1025</vt:i4>
      </vt:variant>
      <vt:variant>
        <vt:i4>1</vt:i4>
      </vt:variant>
      <vt:variant>
        <vt:lpwstr>Silicos Logo 10x10</vt:lpwstr>
      </vt:variant>
      <vt:variant>
        <vt:lpwstr/>
      </vt:variant>
      <vt:variant>
        <vt:i4>6815848</vt:i4>
      </vt:variant>
      <vt:variant>
        <vt:i4>14217</vt:i4>
      </vt:variant>
      <vt:variant>
        <vt:i4>1061</vt:i4>
      </vt:variant>
      <vt:variant>
        <vt:i4>1</vt:i4>
      </vt:variant>
      <vt:variant>
        <vt:lpwstr>Naphtalene</vt:lpwstr>
      </vt:variant>
      <vt:variant>
        <vt:lpwstr/>
      </vt:variant>
      <vt:variant>
        <vt:i4>524388</vt:i4>
      </vt:variant>
      <vt:variant>
        <vt:i4>17065</vt:i4>
      </vt:variant>
      <vt:variant>
        <vt:i4>1062</vt:i4>
      </vt:variant>
      <vt:variant>
        <vt:i4>1</vt:i4>
      </vt:variant>
      <vt:variant>
        <vt:lpwstr>final</vt:lpwstr>
      </vt:variant>
      <vt:variant>
        <vt:lpwstr/>
      </vt:variant>
      <vt:variant>
        <vt:i4>1048650</vt:i4>
      </vt:variant>
      <vt:variant>
        <vt:i4>20063</vt:i4>
      </vt:variant>
      <vt:variant>
        <vt:i4>1063</vt:i4>
      </vt:variant>
      <vt:variant>
        <vt:i4>1</vt:i4>
      </vt:variant>
      <vt:variant>
        <vt:lpwstr>lipo_grouping</vt:lpwstr>
      </vt:variant>
      <vt:variant>
        <vt:lpwstr/>
      </vt:variant>
      <vt:variant>
        <vt:i4>983085</vt:i4>
      </vt:variant>
      <vt:variant>
        <vt:i4>21467</vt:i4>
      </vt:variant>
      <vt:variant>
        <vt:i4>1032</vt:i4>
      </vt:variant>
      <vt:variant>
        <vt:i4>1</vt:i4>
      </vt:variant>
      <vt:variant>
        <vt:lpwstr>Pharao_merge</vt:lpwstr>
      </vt:variant>
      <vt:variant>
        <vt:lpwstr/>
      </vt:variant>
      <vt:variant>
        <vt:i4>3735679</vt:i4>
      </vt:variant>
      <vt:variant>
        <vt:i4>25266</vt:i4>
      </vt:variant>
      <vt:variant>
        <vt:i4>1031</vt:i4>
      </vt:variant>
      <vt:variant>
        <vt:i4>1</vt:i4>
      </vt:variant>
      <vt:variant>
        <vt:lpwstr>Slide1</vt:lpwstr>
      </vt:variant>
      <vt:variant>
        <vt:lpwstr/>
      </vt:variant>
      <vt:variant>
        <vt:i4>1048663</vt:i4>
      </vt:variant>
      <vt:variant>
        <vt:i4>41065</vt:i4>
      </vt:variant>
      <vt:variant>
        <vt:i4>1027</vt:i4>
      </vt:variant>
      <vt:variant>
        <vt:i4>1</vt:i4>
      </vt:variant>
      <vt:variant>
        <vt:lpwstr>pharao_ex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specGEN</dc:title>
  <dc:subject/>
  <dc:creator>Hans De Winter</dc:creator>
  <cp:keywords/>
  <cp:lastModifiedBy>Hans De Winter</cp:lastModifiedBy>
  <cp:revision>35</cp:revision>
  <cp:lastPrinted>2008-07-08T10:39:00Z</cp:lastPrinted>
  <dcterms:created xsi:type="dcterms:W3CDTF">2010-09-09T09:38:00Z</dcterms:created>
  <dcterms:modified xsi:type="dcterms:W3CDTF">2010-09-13T07:49:00Z</dcterms:modified>
</cp:coreProperties>
</file>